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4DD44" w14:textId="77777777" w:rsidR="00FD16BF" w:rsidRPr="00FD16BF" w:rsidRDefault="00FD16BF" w:rsidP="00FD16BF">
      <w:pPr>
        <w:spacing w:after="0"/>
        <w:rPr>
          <w:rFonts w:eastAsia="Times New Roman"/>
          <w:b/>
          <w:bCs/>
        </w:rPr>
      </w:pPr>
      <w:r w:rsidRPr="00FD16BF">
        <w:rPr>
          <w:rFonts w:eastAsia="Times New Roman"/>
          <w:b/>
          <w:bCs/>
        </w:rPr>
        <w:t xml:space="preserve">Reviewer #1: </w:t>
      </w:r>
    </w:p>
    <w:p w14:paraId="51C227A8" w14:textId="77777777" w:rsidR="000B79D0" w:rsidRDefault="00FD16BF" w:rsidP="00FD16BF">
      <w:pPr>
        <w:spacing w:after="0"/>
        <w:rPr>
          <w:rFonts w:eastAsia="Times New Roman"/>
        </w:rPr>
      </w:pPr>
      <w:r>
        <w:rPr>
          <w:rFonts w:eastAsia="Times New Roman"/>
        </w:rPr>
        <w:t xml:space="preserve">The authors carefully addressed my comments in this revised version of their manuscript. The revisions provide clarifications that I think will help the overall understanding of the manuscript and its scope (e.g. L101, L250, Fig.1). The recommendations have been clarified. The authors highlight the different lacks of coverage and consensus in studies on temporal trends, provide guidelines to better describe the temporal features of the studies on trends, and present them as a first critical step for further analyses on the temporal scaling of biodiversity trends (L319-332). Figure 1 is now much clearer. </w:t>
      </w:r>
    </w:p>
    <w:p w14:paraId="3FF85458" w14:textId="77777777" w:rsidR="000B79D0" w:rsidRDefault="000B79D0" w:rsidP="00FD16BF">
      <w:pPr>
        <w:spacing w:after="0"/>
        <w:rPr>
          <w:rFonts w:eastAsia="Times New Roman"/>
        </w:rPr>
      </w:pPr>
    </w:p>
    <w:p w14:paraId="41743CBC" w14:textId="20783E3C" w:rsidR="000B79D0" w:rsidRDefault="00FD16BF" w:rsidP="00FD16BF">
      <w:pPr>
        <w:spacing w:after="0"/>
        <w:rPr>
          <w:rFonts w:eastAsia="Times New Roman"/>
        </w:rPr>
      </w:pPr>
      <w:r w:rsidRPr="00457268">
        <w:rPr>
          <w:rFonts w:eastAsia="Times New Roman"/>
        </w:rPr>
        <w:t>I also read the responses to Reviewer #2, and I wonder whether the interesting discussions raised from several comments on the interpretation of the direction of the temporal trends could also be shared with the readers, maybe by reorganizing the discussion a bit to highlight this point.</w:t>
      </w:r>
      <w:r>
        <w:rPr>
          <w:rFonts w:eastAsia="Times New Roman"/>
        </w:rPr>
        <w:t xml:space="preserve"> I have no more major comments on this manuscript.</w:t>
      </w:r>
    </w:p>
    <w:p w14:paraId="54FC258D" w14:textId="4DE95313" w:rsidR="000B79D0" w:rsidRPr="000B79D0" w:rsidRDefault="000B79D0" w:rsidP="000B79D0">
      <w:pPr>
        <w:spacing w:after="0"/>
        <w:ind w:left="720"/>
        <w:rPr>
          <w:rFonts w:eastAsia="Times New Roman"/>
          <w:color w:val="0070C0"/>
        </w:rPr>
      </w:pPr>
      <w:r w:rsidRPr="000B79D0">
        <w:rPr>
          <w:rFonts w:eastAsia="Times New Roman"/>
          <w:color w:val="0070C0"/>
        </w:rPr>
        <w:t xml:space="preserve">&gt;&gt;&gt; Concerning the interpretation of the temporal trend according to the metric, we now clearly specify the warning </w:t>
      </w:r>
      <w:r w:rsidR="00FA1334">
        <w:rPr>
          <w:rFonts w:eastAsia="Times New Roman"/>
          <w:color w:val="0070C0"/>
        </w:rPr>
        <w:t>L222</w:t>
      </w:r>
      <w:r w:rsidRPr="000B79D0">
        <w:rPr>
          <w:rFonts w:eastAsia="Times New Roman"/>
          <w:color w:val="0070C0"/>
        </w:rPr>
        <w:t xml:space="preserve"> as follow:</w:t>
      </w:r>
    </w:p>
    <w:p w14:paraId="17E51766" w14:textId="77777777" w:rsidR="000B79D0" w:rsidRDefault="000B79D0" w:rsidP="000B79D0">
      <w:pPr>
        <w:spacing w:after="0"/>
        <w:ind w:firstLine="720"/>
        <w:rPr>
          <w:rFonts w:eastAsia="Times New Roman"/>
        </w:rPr>
      </w:pPr>
    </w:p>
    <w:p w14:paraId="6E124B70" w14:textId="6F65D344" w:rsidR="000B79D0" w:rsidRPr="004F0989" w:rsidRDefault="000B79D0" w:rsidP="004F0989">
      <w:pPr>
        <w:spacing w:after="0"/>
        <w:ind w:left="1440"/>
        <w:rPr>
          <w:rFonts w:eastAsia="Times New Roman"/>
          <w:i/>
          <w:iCs/>
          <w:color w:val="0070C0"/>
        </w:rPr>
      </w:pPr>
      <w:r w:rsidRPr="000B79D0">
        <w:rPr>
          <w:rFonts w:eastAsia="Times New Roman"/>
          <w:i/>
          <w:iCs/>
          <w:color w:val="0070C0"/>
        </w:rPr>
        <w:t>“</w:t>
      </w:r>
      <w:r w:rsidRPr="000B79D0">
        <w:rPr>
          <w:i/>
          <w:iCs/>
          <w:color w:val="0070C0"/>
        </w:rPr>
        <w:t>We warn that the direction of a trend has different meaning according to the metric considered (e.g. an increase of species richness does not bear the same meaning than an increase of spatial beta-diversity).</w:t>
      </w:r>
      <w:r w:rsidRPr="000B79D0">
        <w:rPr>
          <w:rFonts w:eastAsia="Times New Roman"/>
          <w:i/>
          <w:iCs/>
          <w:color w:val="0070C0"/>
        </w:rPr>
        <w:t>”</w:t>
      </w:r>
    </w:p>
    <w:p w14:paraId="7860E59D" w14:textId="5008893F" w:rsidR="001A0A19" w:rsidRDefault="00FD16BF" w:rsidP="004F0989">
      <w:pPr>
        <w:spacing w:after="0"/>
        <w:rPr>
          <w:rFonts w:eastAsia="Times New Roman"/>
        </w:rPr>
      </w:pPr>
      <w:r>
        <w:rPr>
          <w:rFonts w:eastAsia="Times New Roman"/>
        </w:rPr>
        <w:br/>
        <w:t>Line-by-line comments:</w:t>
      </w:r>
      <w:r>
        <w:rPr>
          <w:rFonts w:eastAsia="Times New Roman"/>
        </w:rPr>
        <w:br/>
      </w:r>
      <w:r>
        <w:rPr>
          <w:rFonts w:eastAsia="Times New Roman"/>
        </w:rPr>
        <w:br/>
        <w:t>L314 Fig 1D</w:t>
      </w:r>
    </w:p>
    <w:p w14:paraId="12E152F6" w14:textId="77777777" w:rsidR="001A0A19" w:rsidRDefault="001A0A19" w:rsidP="001A0A19">
      <w:pPr>
        <w:spacing w:after="0"/>
        <w:ind w:firstLine="720"/>
        <w:rPr>
          <w:rFonts w:eastAsia="Times New Roman"/>
        </w:rPr>
      </w:pPr>
      <w:r w:rsidRPr="001A0A19">
        <w:rPr>
          <w:rFonts w:eastAsia="Times New Roman"/>
          <w:color w:val="0070C0"/>
        </w:rPr>
        <w:t>Done</w:t>
      </w:r>
      <w:r w:rsidR="00FD16BF">
        <w:rPr>
          <w:rFonts w:eastAsia="Times New Roman"/>
        </w:rPr>
        <w:br/>
      </w:r>
      <w:r w:rsidR="00FD16BF">
        <w:rPr>
          <w:rFonts w:eastAsia="Times New Roman"/>
        </w:rPr>
        <w:br/>
        <w:t>L326: I am not sure to see the difference between point 5 and point 7. Point 5 sounds redundant to me as another temporal feature you did not define. Are the temporal extent and temporal lag not sufficient to describe the clustering between the points? For instance, in Figure 1, I would say that the temporal lag in 2000 is equal to x and the temporal extent to 3 x, which gives an idea of the points spread. In 2010, the temporal lag would take two different values: one short interval between the first two points and one longer between the last two, which indicates that some points are more clustered in time.</w:t>
      </w:r>
    </w:p>
    <w:p w14:paraId="7FC03D0C" w14:textId="61527569" w:rsidR="00F17ABB" w:rsidRDefault="00F17ABB" w:rsidP="00995AF8">
      <w:pPr>
        <w:spacing w:after="0"/>
        <w:ind w:left="720"/>
        <w:rPr>
          <w:rFonts w:eastAsia="Times New Roman"/>
          <w:color w:val="0070C0"/>
        </w:rPr>
      </w:pPr>
      <w:r>
        <w:rPr>
          <w:rFonts w:eastAsia="Times New Roman"/>
          <w:color w:val="0070C0"/>
        </w:rPr>
        <w:t xml:space="preserve">&gt;&gt;&gt; </w:t>
      </w:r>
      <w:r w:rsidR="001A0A19" w:rsidRPr="00F17ABB">
        <w:rPr>
          <w:rFonts w:eastAsia="Times New Roman"/>
          <w:color w:val="0070C0"/>
        </w:rPr>
        <w:t xml:space="preserve">Indeed, on Fig 1D, the temporal lag takes two values. </w:t>
      </w:r>
      <w:ins w:id="0" w:author="storch" w:date="2023-02-18T11:59:00Z">
        <w:r w:rsidR="005D1DC0">
          <w:rPr>
            <w:rFonts w:eastAsia="Times New Roman"/>
            <w:color w:val="0070C0"/>
          </w:rPr>
          <w:t>We</w:t>
        </w:r>
      </w:ins>
      <w:del w:id="1" w:author="storch" w:date="2023-02-18T11:59:00Z">
        <w:r w:rsidR="001A0A19" w:rsidRPr="00F17ABB" w:rsidDel="005D1DC0">
          <w:rPr>
            <w:rFonts w:eastAsia="Times New Roman"/>
            <w:color w:val="0070C0"/>
          </w:rPr>
          <w:delText>I</w:delText>
        </w:r>
      </w:del>
      <w:r>
        <w:rPr>
          <w:rFonts w:eastAsia="Times New Roman"/>
          <w:color w:val="0070C0"/>
        </w:rPr>
        <w:t xml:space="preserve"> did not consider but</w:t>
      </w:r>
      <w:r w:rsidR="001A0A19" w:rsidRPr="00F17ABB">
        <w:rPr>
          <w:rFonts w:eastAsia="Times New Roman"/>
          <w:color w:val="0070C0"/>
        </w:rPr>
        <w:t xml:space="preserve"> truly appreciate the idea of </w:t>
      </w:r>
      <w:r>
        <w:rPr>
          <w:rFonts w:eastAsia="Times New Roman"/>
          <w:color w:val="0070C0"/>
        </w:rPr>
        <w:t xml:space="preserve">specifying the different temporal </w:t>
      </w:r>
      <w:r w:rsidR="00995AF8">
        <w:rPr>
          <w:rFonts w:eastAsia="Times New Roman"/>
          <w:color w:val="0070C0"/>
        </w:rPr>
        <w:t>lags if the samples are clumped in time</w:t>
      </w:r>
      <w:r>
        <w:rPr>
          <w:rFonts w:eastAsia="Times New Roman"/>
          <w:color w:val="0070C0"/>
        </w:rPr>
        <w:t xml:space="preserve">, as it reduces the number of guidelines we provide. </w:t>
      </w:r>
      <w:ins w:id="2" w:author="storch" w:date="2023-02-18T11:59:00Z">
        <w:r w:rsidR="005D1DC0">
          <w:rPr>
            <w:rFonts w:eastAsia="Times New Roman"/>
            <w:color w:val="0070C0"/>
          </w:rPr>
          <w:t>We</w:t>
        </w:r>
      </w:ins>
      <w:del w:id="3" w:author="storch" w:date="2023-02-18T11:59:00Z">
        <w:r w:rsidDel="005D1DC0">
          <w:rPr>
            <w:rFonts w:eastAsia="Times New Roman"/>
            <w:color w:val="0070C0"/>
          </w:rPr>
          <w:delText>I</w:delText>
        </w:r>
      </w:del>
      <w:r>
        <w:rPr>
          <w:rFonts w:eastAsia="Times New Roman"/>
          <w:color w:val="0070C0"/>
        </w:rPr>
        <w:t xml:space="preserve"> integrated this point </w:t>
      </w:r>
      <w:r w:rsidR="009A0763">
        <w:rPr>
          <w:rFonts w:eastAsia="Times New Roman"/>
          <w:color w:val="0070C0"/>
        </w:rPr>
        <w:t xml:space="preserve">L333-334 </w:t>
      </w:r>
      <w:r>
        <w:rPr>
          <w:rFonts w:eastAsia="Times New Roman"/>
          <w:color w:val="0070C0"/>
        </w:rPr>
        <w:t>as follow:</w:t>
      </w:r>
    </w:p>
    <w:p w14:paraId="6C161934" w14:textId="77777777" w:rsidR="00995AF8" w:rsidRDefault="00995AF8" w:rsidP="00995AF8">
      <w:pPr>
        <w:spacing w:after="0"/>
        <w:ind w:left="720"/>
        <w:rPr>
          <w:rFonts w:eastAsia="Times New Roman"/>
          <w:i/>
          <w:iCs/>
          <w:color w:val="0070C0"/>
        </w:rPr>
      </w:pPr>
    </w:p>
    <w:p w14:paraId="6EE77E89" w14:textId="6F15E76B" w:rsidR="00995AF8" w:rsidRDefault="00F17ABB" w:rsidP="0046572C">
      <w:pPr>
        <w:spacing w:after="0"/>
        <w:ind w:left="1440"/>
        <w:rPr>
          <w:rFonts w:eastAsia="Times New Roman"/>
        </w:rPr>
      </w:pPr>
      <w:r w:rsidRPr="00F17ABB">
        <w:rPr>
          <w:rFonts w:eastAsia="Times New Roman"/>
          <w:i/>
          <w:iCs/>
          <w:color w:val="0070C0"/>
        </w:rPr>
        <w:t>“</w:t>
      </w:r>
      <w:r w:rsidR="00995AF8">
        <w:rPr>
          <w:rFonts w:eastAsia="Times New Roman"/>
          <w:i/>
          <w:iCs/>
          <w:color w:val="0070C0"/>
        </w:rPr>
        <w:t xml:space="preserve">[…] </w:t>
      </w:r>
      <w:r w:rsidR="00995AF8" w:rsidRPr="00995AF8">
        <w:rPr>
          <w:rFonts w:eastAsia="Times New Roman"/>
          <w:i/>
          <w:iCs/>
          <w:color w:val="0070C0"/>
        </w:rPr>
        <w:t>and 6) the temporal lag (or lags if samples are clumped in time) of the</w:t>
      </w:r>
      <w:r w:rsidR="00995AF8">
        <w:rPr>
          <w:rFonts w:eastAsia="Times New Roman"/>
          <w:i/>
          <w:iCs/>
          <w:color w:val="0070C0"/>
        </w:rPr>
        <w:t xml:space="preserve"> </w:t>
      </w:r>
      <w:r w:rsidR="00995AF8" w:rsidRPr="00995AF8">
        <w:rPr>
          <w:rFonts w:eastAsia="Times New Roman"/>
          <w:i/>
          <w:iCs/>
          <w:color w:val="0070C0"/>
        </w:rPr>
        <w:t>sampling (Fig. 1D).</w:t>
      </w:r>
      <w:r w:rsidRPr="00F17ABB">
        <w:rPr>
          <w:rFonts w:eastAsia="Times New Roman"/>
          <w:i/>
          <w:iCs/>
          <w:color w:val="0070C0"/>
        </w:rPr>
        <w:t>”</w:t>
      </w:r>
    </w:p>
    <w:p w14:paraId="6EF87234" w14:textId="77777777" w:rsidR="00995AF8" w:rsidRDefault="00995AF8" w:rsidP="00995AF8">
      <w:pPr>
        <w:spacing w:after="0"/>
        <w:rPr>
          <w:rFonts w:eastAsia="Times New Roman"/>
        </w:rPr>
      </w:pPr>
    </w:p>
    <w:p w14:paraId="435EAB76" w14:textId="77777777" w:rsidR="002E6C48" w:rsidRDefault="00FD16BF" w:rsidP="00995AF8">
      <w:pPr>
        <w:spacing w:after="0"/>
        <w:rPr>
          <w:rFonts w:eastAsia="Times New Roman"/>
        </w:rPr>
      </w:pPr>
      <w:r>
        <w:rPr>
          <w:rFonts w:eastAsia="Times New Roman"/>
        </w:rPr>
        <w:t>L369 I think only 11 articles are presented for Europe in Figure 2.</w:t>
      </w:r>
    </w:p>
    <w:p w14:paraId="4D3B9647" w14:textId="77777777" w:rsidR="00F959C4" w:rsidRDefault="002E6C48" w:rsidP="002E6C48">
      <w:pPr>
        <w:spacing w:after="0"/>
        <w:ind w:firstLine="720"/>
        <w:rPr>
          <w:rFonts w:eastAsia="Times New Roman"/>
        </w:rPr>
      </w:pPr>
      <w:r w:rsidRPr="002E6C48">
        <w:rPr>
          <w:rFonts w:eastAsia="Times New Roman"/>
          <w:color w:val="0070C0"/>
        </w:rPr>
        <w:t>&gt;&gt;&gt; Correct</w:t>
      </w:r>
      <w:r w:rsidR="00FD16BF">
        <w:rPr>
          <w:rFonts w:eastAsia="Times New Roman"/>
        </w:rPr>
        <w:br/>
      </w:r>
      <w:r w:rsidR="00FD16BF">
        <w:rPr>
          <w:rFonts w:eastAsia="Times New Roman"/>
        </w:rPr>
        <w:br/>
        <w:t>Table 1: Consider adding the reference for the examples, as done for Faith's PD.</w:t>
      </w:r>
    </w:p>
    <w:p w14:paraId="5F6FF9EA" w14:textId="77777777" w:rsidR="00342487" w:rsidRDefault="00F959C4" w:rsidP="002E6C48">
      <w:pPr>
        <w:spacing w:after="0"/>
        <w:ind w:firstLine="720"/>
        <w:rPr>
          <w:rFonts w:eastAsia="Times New Roman"/>
        </w:rPr>
      </w:pPr>
      <w:r w:rsidRPr="00F959C4">
        <w:rPr>
          <w:rFonts w:eastAsia="Times New Roman"/>
          <w:color w:val="0070C0"/>
        </w:rPr>
        <w:t>&gt;&gt;&gt; Done</w:t>
      </w:r>
      <w:r w:rsidR="00FD16BF">
        <w:rPr>
          <w:rFonts w:eastAsia="Times New Roman"/>
        </w:rPr>
        <w:br/>
      </w:r>
      <w:r w:rsidR="00FD16BF">
        <w:rPr>
          <w:rFonts w:eastAsia="Times New Roman"/>
        </w:rPr>
        <w:br/>
      </w:r>
      <w:r w:rsidR="00FD16BF">
        <w:rPr>
          <w:rFonts w:eastAsia="Times New Roman"/>
        </w:rPr>
        <w:lastRenderedPageBreak/>
        <w:t>Table 2: To be consistent with Figure 1, the legend could specify that the temporal features described in the table refer to the analysis conducted.</w:t>
      </w:r>
    </w:p>
    <w:p w14:paraId="0D66AE11" w14:textId="5498CF38" w:rsidR="004A2580" w:rsidRDefault="00342487" w:rsidP="004A2580">
      <w:pPr>
        <w:spacing w:after="0"/>
        <w:ind w:firstLine="720"/>
        <w:rPr>
          <w:rFonts w:eastAsia="Times New Roman"/>
          <w:i/>
          <w:iCs/>
          <w:color w:val="0070C0"/>
        </w:rPr>
      </w:pPr>
      <w:r w:rsidRPr="00A8187D">
        <w:rPr>
          <w:rFonts w:eastAsia="Times New Roman"/>
          <w:color w:val="0070C0"/>
        </w:rPr>
        <w:t>&gt;&gt;&gt; Added</w:t>
      </w:r>
      <w:r w:rsidR="00FD16BF">
        <w:rPr>
          <w:rFonts w:eastAsia="Times New Roman"/>
        </w:rPr>
        <w:br/>
      </w:r>
      <w:r w:rsidR="00FD16BF">
        <w:rPr>
          <w:rFonts w:eastAsia="Times New Roman"/>
        </w:rPr>
        <w:br/>
        <w:t>Figure 2: By reading your argument about the differences in coverage between the northern and southern hemispheres again, I think that perhaps figure 2 does not capture this result well. Maybe the message would get across better if the figure displayed a half-empty world map, but I understand it's not very convenient.</w:t>
      </w:r>
    </w:p>
    <w:p w14:paraId="5D4D8D09" w14:textId="228A0F8D" w:rsidR="00A77774" w:rsidRDefault="004A2580" w:rsidP="004A2580">
      <w:pPr>
        <w:spacing w:after="0"/>
        <w:ind w:left="720"/>
        <w:rPr>
          <w:rFonts w:eastAsia="Times New Roman"/>
          <w:color w:val="0070C0"/>
        </w:rPr>
      </w:pPr>
      <w:r>
        <w:rPr>
          <w:rFonts w:eastAsia="Times New Roman"/>
          <w:color w:val="0070C0"/>
        </w:rPr>
        <w:t xml:space="preserve">&gt;&gt;&gt; We do agree that it would </w:t>
      </w:r>
      <w:ins w:id="4" w:author="storch" w:date="2023-02-18T11:59:00Z">
        <w:r w:rsidR="005D1DC0">
          <w:rPr>
            <w:rFonts w:eastAsia="Times New Roman"/>
            <w:color w:val="0070C0"/>
          </w:rPr>
          <w:t xml:space="preserve">better </w:t>
        </w:r>
      </w:ins>
      <w:r>
        <w:rPr>
          <w:rFonts w:eastAsia="Times New Roman"/>
          <w:color w:val="0070C0"/>
        </w:rPr>
        <w:t xml:space="preserve">represent </w:t>
      </w:r>
      <w:del w:id="5" w:author="storch" w:date="2023-02-18T11:59:00Z">
        <w:r w:rsidDel="005D1DC0">
          <w:rPr>
            <w:rFonts w:eastAsia="Times New Roman"/>
            <w:color w:val="0070C0"/>
          </w:rPr>
          <w:delText xml:space="preserve">better </w:delText>
        </w:r>
      </w:del>
      <w:r>
        <w:rPr>
          <w:rFonts w:eastAsia="Times New Roman"/>
          <w:color w:val="0070C0"/>
        </w:rPr>
        <w:t xml:space="preserve">the lack of spatial coverage. However, it would make the display and reading of the references inconvenient. </w:t>
      </w:r>
      <w:r w:rsidR="00D125F8">
        <w:rPr>
          <w:rFonts w:eastAsia="Times New Roman"/>
          <w:color w:val="0070C0"/>
        </w:rPr>
        <w:t>Thus,</w:t>
      </w:r>
      <w:r>
        <w:rPr>
          <w:rFonts w:eastAsia="Times New Roman"/>
          <w:color w:val="0070C0"/>
        </w:rPr>
        <w:t xml:space="preserve"> we prefer to keep the maps as they are.</w:t>
      </w:r>
    </w:p>
    <w:p w14:paraId="2C60884E" w14:textId="0E59DDA6" w:rsidR="00316D4A" w:rsidRDefault="00316D4A" w:rsidP="00316D4A">
      <w:pPr>
        <w:spacing w:after="0"/>
        <w:rPr>
          <w:rFonts w:eastAsia="Times New Roman"/>
          <w:color w:val="0070C0"/>
        </w:rPr>
      </w:pPr>
    </w:p>
    <w:p w14:paraId="45427263" w14:textId="1F03301D" w:rsidR="00316D4A" w:rsidRPr="00316D4A" w:rsidRDefault="00316D4A" w:rsidP="00316D4A">
      <w:pPr>
        <w:spacing w:after="0"/>
        <w:rPr>
          <w:rFonts w:eastAsia="Times New Roman"/>
          <w:b/>
          <w:bCs/>
        </w:rPr>
      </w:pPr>
      <w:r w:rsidRPr="00316D4A">
        <w:rPr>
          <w:rFonts w:eastAsia="Times New Roman"/>
          <w:b/>
          <w:bCs/>
        </w:rPr>
        <w:t>Reviewer #2</w:t>
      </w:r>
      <w:r>
        <w:rPr>
          <w:rFonts w:eastAsia="Times New Roman"/>
          <w:b/>
          <w:bCs/>
        </w:rPr>
        <w:t>:</w:t>
      </w:r>
    </w:p>
    <w:p w14:paraId="71DE696D" w14:textId="77777777" w:rsidR="00E0563D" w:rsidRDefault="00316D4A" w:rsidP="00316D4A">
      <w:pPr>
        <w:spacing w:after="0"/>
        <w:rPr>
          <w:rFonts w:eastAsia="Times New Roman"/>
        </w:rPr>
      </w:pPr>
      <w:r>
        <w:rPr>
          <w:rFonts w:eastAsia="Times New Roman"/>
        </w:rPr>
        <w:t>The paper is much improved. The additional recommendations/guidelines provided are also very appreciable.</w:t>
      </w:r>
      <w:r>
        <w:rPr>
          <w:rFonts w:eastAsia="Times New Roman"/>
        </w:rPr>
        <w:br/>
        <w:t>I think this paper would be useful and is timely considering the current increase in temporal analysis of biodiversity.</w:t>
      </w:r>
      <w:r>
        <w:rPr>
          <w:rFonts w:eastAsia="Times New Roman"/>
        </w:rPr>
        <w:br/>
      </w:r>
      <w:r>
        <w:rPr>
          <w:rFonts w:eastAsia="Times New Roman"/>
        </w:rPr>
        <w:br/>
        <w:t>There is still one missing element. It's easy to include and would change significantly the clarity and novelty of the contribution:</w:t>
      </w:r>
      <w:r>
        <w:rPr>
          <w:rFonts w:eastAsia="Times New Roman"/>
        </w:rPr>
        <w:br/>
        <w:t>In the introduction, either for spatial but even more for temporal scales (grain and extent), the authors should provide an example of process that could explain an observed discrepancy among biodiversity trends calculated at different scales. I mean why is it possible and expected at the first place that biodiversity can have a different trend when measured at local vs regional scale? No need to be exhaustive about those processes, but this would help considerably the reader to understand what this review is supposed to capture. What are the fundamental reasons to check that temporal trends are affected by the temporal extent? What could cause this dependancy? If not specified, the proposed analysis is somewhat unjustified.</w:t>
      </w:r>
    </w:p>
    <w:p w14:paraId="7F0796AE" w14:textId="77DD442D" w:rsidR="00E25CDA" w:rsidRDefault="00E0563D" w:rsidP="00E25CDA">
      <w:pPr>
        <w:spacing w:after="0"/>
        <w:ind w:left="720"/>
        <w:rPr>
          <w:rFonts w:eastAsia="Times New Roman"/>
          <w:color w:val="0070C0"/>
          <w:lang w:val="en-GB"/>
        </w:rPr>
      </w:pPr>
      <w:r w:rsidRPr="00E25CDA">
        <w:rPr>
          <w:rFonts w:eastAsia="Times New Roman"/>
          <w:color w:val="0070C0"/>
          <w:lang w:val="en-GB"/>
        </w:rPr>
        <w:t xml:space="preserve">&gt;&gt;&gt; </w:t>
      </w:r>
      <w:r w:rsidR="00F07BEE">
        <w:rPr>
          <w:rFonts w:eastAsia="Times New Roman"/>
          <w:color w:val="0070C0"/>
          <w:lang w:val="en-GB"/>
        </w:rPr>
        <w:t xml:space="preserve">This is a very good point. </w:t>
      </w:r>
      <w:r w:rsidR="00703CC4" w:rsidRPr="00E25CDA">
        <w:rPr>
          <w:rFonts w:eastAsia="Times New Roman"/>
          <w:color w:val="0070C0"/>
          <w:lang w:val="en-GB"/>
        </w:rPr>
        <w:t xml:space="preserve">The ecological reasons of the spatio-temporal scaling of biodiversity dynamic are </w:t>
      </w:r>
      <w:r w:rsidR="00F8256E">
        <w:rPr>
          <w:rFonts w:eastAsia="Times New Roman"/>
          <w:color w:val="0070C0"/>
          <w:lang w:val="en-GB"/>
        </w:rPr>
        <w:t xml:space="preserve">part of a still ongoing debate </w:t>
      </w:r>
      <w:r w:rsidR="00703CC4" w:rsidRPr="00E25CDA">
        <w:rPr>
          <w:rFonts w:eastAsia="Times New Roman"/>
          <w:color w:val="0070C0"/>
          <w:lang w:val="en-GB"/>
        </w:rPr>
        <w:t xml:space="preserve">in the literature. </w:t>
      </w:r>
      <w:r w:rsidR="00E25CDA">
        <w:rPr>
          <w:rFonts w:eastAsia="Times New Roman"/>
          <w:color w:val="0070C0"/>
          <w:lang w:val="en-GB"/>
        </w:rPr>
        <w:t>W</w:t>
      </w:r>
      <w:r w:rsidR="00703CC4" w:rsidRPr="00E25CDA">
        <w:rPr>
          <w:rFonts w:eastAsia="Times New Roman"/>
          <w:color w:val="0070C0"/>
          <w:lang w:val="en-GB"/>
        </w:rPr>
        <w:t>e cite</w:t>
      </w:r>
      <w:r w:rsidR="00E25CDA">
        <w:rPr>
          <w:rFonts w:eastAsia="Times New Roman"/>
          <w:color w:val="0070C0"/>
          <w:lang w:val="en-GB"/>
        </w:rPr>
        <w:t xml:space="preserve"> here</w:t>
      </w:r>
      <w:r w:rsidR="00703CC4" w:rsidRPr="00E25CDA">
        <w:rPr>
          <w:rFonts w:eastAsia="Times New Roman"/>
          <w:color w:val="0070C0"/>
          <w:lang w:val="en-GB"/>
        </w:rPr>
        <w:t xml:space="preserve"> the </w:t>
      </w:r>
      <w:r w:rsidR="00974B85">
        <w:rPr>
          <w:rFonts w:eastAsia="Times New Roman"/>
          <w:color w:val="0070C0"/>
          <w:lang w:val="en-GB"/>
        </w:rPr>
        <w:t>studies</w:t>
      </w:r>
      <w:r w:rsidR="00F8256E">
        <w:rPr>
          <w:rFonts w:eastAsia="Times New Roman"/>
          <w:color w:val="0070C0"/>
          <w:lang w:val="en-GB"/>
        </w:rPr>
        <w:t xml:space="preserve"> focusing on this topic </w:t>
      </w:r>
      <w:r w:rsidR="00974B85">
        <w:rPr>
          <w:rFonts w:eastAsia="Times New Roman"/>
          <w:color w:val="0070C0"/>
          <w:lang w:val="en-GB"/>
        </w:rPr>
        <w:t>that we know of</w:t>
      </w:r>
      <w:r w:rsidR="00703CC4" w:rsidRPr="00E25CDA">
        <w:rPr>
          <w:rFonts w:eastAsia="Times New Roman"/>
          <w:color w:val="0070C0"/>
          <w:lang w:val="en-GB"/>
        </w:rPr>
        <w:t xml:space="preserve">: </w:t>
      </w:r>
      <w:r w:rsidR="00703CC4"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{"citationID":"90F6VJ1n","properties":{"formattedCitation":"(Chase et al., 2019; Jarzyna et al., 2015; Jarzyna &amp; Jetz, 2018; Keil et al., 2018)","plainCitation":"(Chase et al., 2019; Jarzyna et al., 2015; Jarzyna &amp; Jetz, 2018; Keil et al., 2018)","dontUpdate":true,"noteIndex":0},"citationItems":[{"id":12,"uris":["http://zotero.org/users/6714553/items/K8LRWTT8"],"itemData":{"id":12,"type":"article-journal","container-title":"Oikos","DOI":"10.1111/oik.05968","ISSN":"0030-1299,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FA1334">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03CC4" w:rsidRPr="00E25CDA">
        <w:rPr>
          <w:rFonts w:eastAsia="Times New Roman"/>
          <w:color w:val="0070C0"/>
          <w:lang w:val="en-GB"/>
        </w:rPr>
        <w:fldChar w:fldCharType="separate"/>
      </w:r>
      <w:r w:rsidR="00703CC4" w:rsidRPr="000277C1">
        <w:rPr>
          <w:rFonts w:ascii="Calibri" w:hAnsi="Calibri" w:cs="Calibri"/>
          <w:color w:val="0070C0"/>
          <w:lang w:val="fr-FR"/>
        </w:rPr>
        <w:t>Chase et al. (201</w:t>
      </w:r>
      <w:r w:rsidR="00C42681" w:rsidRPr="000277C1">
        <w:rPr>
          <w:rFonts w:ascii="Calibri" w:hAnsi="Calibri" w:cs="Calibri"/>
          <w:color w:val="0070C0"/>
          <w:lang w:val="fr-FR"/>
        </w:rPr>
        <w:t>9</w:t>
      </w:r>
      <w:r w:rsidR="00703CC4" w:rsidRPr="000277C1">
        <w:rPr>
          <w:rFonts w:ascii="Calibri" w:hAnsi="Calibri" w:cs="Calibri"/>
          <w:color w:val="0070C0"/>
          <w:lang w:val="fr-FR"/>
        </w:rPr>
        <w:t xml:space="preserve">), Jarzyna et al. </w:t>
      </w:r>
      <w:r w:rsidR="00703CC4" w:rsidRPr="00F8256E">
        <w:rPr>
          <w:rFonts w:ascii="Calibri" w:hAnsi="Calibri" w:cs="Calibri"/>
          <w:color w:val="0070C0"/>
          <w:lang w:val="fr-FR"/>
        </w:rPr>
        <w:t>(2015), Jarzyna &amp; Jetz (2018)</w:t>
      </w:r>
      <w:r w:rsidR="00F8256E" w:rsidRPr="00F8256E">
        <w:rPr>
          <w:rFonts w:ascii="Calibri" w:hAnsi="Calibri" w:cs="Calibri"/>
          <w:color w:val="0070C0"/>
          <w:lang w:val="fr-FR"/>
        </w:rPr>
        <w:t xml:space="preserve">, </w:t>
      </w:r>
      <w:r w:rsidR="00703CC4" w:rsidRPr="00F8256E">
        <w:rPr>
          <w:rFonts w:ascii="Calibri" w:hAnsi="Calibri" w:cs="Calibri"/>
          <w:color w:val="0070C0"/>
          <w:lang w:val="fr-FR"/>
        </w:rPr>
        <w:t xml:space="preserve">Keil et al. </w:t>
      </w:r>
      <w:r w:rsidR="00703CC4" w:rsidRPr="000277C1">
        <w:rPr>
          <w:rFonts w:ascii="Calibri" w:hAnsi="Calibri" w:cs="Calibri"/>
          <w:color w:val="0070C0"/>
        </w:rPr>
        <w:t>(2018)</w:t>
      </w:r>
      <w:r w:rsidR="00703CC4" w:rsidRPr="00E25CDA">
        <w:rPr>
          <w:rFonts w:eastAsia="Times New Roman"/>
          <w:color w:val="0070C0"/>
          <w:lang w:val="en-GB"/>
        </w:rPr>
        <w:fldChar w:fldCharType="end"/>
      </w:r>
      <w:r w:rsidR="00F8256E" w:rsidRPr="000277C1">
        <w:rPr>
          <w:rFonts w:eastAsia="Times New Roman"/>
          <w:color w:val="0070C0"/>
        </w:rPr>
        <w:t>, Leroy et al. (in prep.)</w:t>
      </w:r>
      <w:r w:rsidR="00703CC4" w:rsidRPr="000277C1">
        <w:rPr>
          <w:rFonts w:eastAsia="Times New Roman"/>
          <w:color w:val="0070C0"/>
        </w:rPr>
        <w:t>.</w:t>
      </w:r>
      <w:r w:rsidR="00E25CDA" w:rsidRPr="00E25CDA">
        <w:rPr>
          <w:rFonts w:eastAsia="Times New Roman"/>
          <w:color w:val="0070C0"/>
          <w:lang w:val="en-GB"/>
        </w:rPr>
        <w:t xml:space="preserve"> As a matter of fact, temporal trends of taxonomic diversity are resulting from 3 ecological processes, namely colonization, extinction and persistence which are themselves scale dependent </w:t>
      </w:r>
      <w:r w:rsidR="00E25CDA"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{"citationID":"3VOcFqgI","properties":{"formattedCitation":"(Jarzyna et al., 2015; Jarzyna &amp; Jetz, 2018; Keil et al., 2018)","plainCitation":"(Jarzyna et al., 2015; Jarzyna &amp; Jetz, 2018; Keil et al., 2018)","dontUpdate":true,"noteIndex":0},"citationItems":[{"id":365,"uris":["http://zotero.org/users/6714553/items/XYK2R4KV"],"itemData":{"id":365,"type":"article-journal","abstract":"Aim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04447D">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5CDA" w:rsidRPr="00E25CDA">
        <w:rPr>
          <w:rFonts w:eastAsia="Times New Roman"/>
          <w:color w:val="0070C0"/>
          <w:lang w:val="en-GB"/>
        </w:rPr>
        <w:fldChar w:fldCharType="separate"/>
      </w:r>
      <w:r w:rsidR="00E25CDA" w:rsidRPr="0004447D">
        <w:rPr>
          <w:rFonts w:ascii="Calibri" w:hAnsi="Calibri" w:cs="Calibri"/>
          <w:color w:val="0070C0"/>
          <w:lang w:val="fr-FR"/>
        </w:rPr>
        <w:t>(Jarzyna et al., 2015; Jarzyna &amp; Jetz, 2018; Keil et al., 2018</w:t>
      </w:r>
      <w:r w:rsidR="0004447D" w:rsidRPr="0004447D">
        <w:rPr>
          <w:rFonts w:ascii="Calibri" w:hAnsi="Calibri" w:cs="Calibri"/>
          <w:color w:val="0070C0"/>
          <w:lang w:val="fr-FR"/>
        </w:rPr>
        <w:t>; Leroy et al.,</w:t>
      </w:r>
      <w:r w:rsidR="0004447D">
        <w:rPr>
          <w:rFonts w:ascii="Calibri" w:hAnsi="Calibri" w:cs="Calibri"/>
          <w:color w:val="0070C0"/>
          <w:lang w:val="fr-FR"/>
        </w:rPr>
        <w:t xml:space="preserve"> in prep.</w:t>
      </w:r>
      <w:r w:rsidR="00E25CDA" w:rsidRPr="0004447D">
        <w:rPr>
          <w:rFonts w:ascii="Calibri" w:hAnsi="Calibri" w:cs="Calibri"/>
          <w:color w:val="0070C0"/>
          <w:lang w:val="fr-FR"/>
        </w:rPr>
        <w:t>)</w:t>
      </w:r>
      <w:r w:rsidR="00E25CDA" w:rsidRPr="00E25CDA">
        <w:rPr>
          <w:rFonts w:eastAsia="Times New Roman"/>
          <w:color w:val="0070C0"/>
          <w:lang w:val="en-GB"/>
        </w:rPr>
        <w:fldChar w:fldCharType="end"/>
      </w:r>
      <w:r w:rsidR="00E25CDA" w:rsidRPr="00FA1334">
        <w:rPr>
          <w:rFonts w:eastAsia="Times New Roman"/>
          <w:color w:val="0070C0"/>
        </w:rPr>
        <w:t xml:space="preserve">. </w:t>
      </w:r>
      <w:r w:rsidR="00E25CDA" w:rsidRPr="00E25CDA">
        <w:rPr>
          <w:rFonts w:eastAsia="Times New Roman"/>
          <w:color w:val="0070C0"/>
          <w:lang w:val="en-GB"/>
        </w:rPr>
        <w:t xml:space="preserve">Also, processes such as </w:t>
      </w:r>
      <w:r w:rsidR="00E25CDA">
        <w:rPr>
          <w:rFonts w:eastAsia="Times New Roman"/>
          <w:color w:val="0070C0"/>
          <w:lang w:val="en-GB"/>
        </w:rPr>
        <w:t>dispers</w:t>
      </w:r>
      <w:ins w:id="6" w:author="storch" w:date="2023-02-18T11:59:00Z">
        <w:r w:rsidR="005D1DC0">
          <w:rPr>
            <w:rFonts w:eastAsia="Times New Roman"/>
            <w:color w:val="0070C0"/>
            <w:lang w:val="en-GB"/>
          </w:rPr>
          <w:t>al</w:t>
        </w:r>
      </w:ins>
      <w:del w:id="7" w:author="storch" w:date="2023-02-18T11:59:00Z">
        <w:r w:rsidR="00E25CDA" w:rsidDel="005D1DC0">
          <w:rPr>
            <w:rFonts w:eastAsia="Times New Roman"/>
            <w:color w:val="0070C0"/>
            <w:lang w:val="en-GB"/>
          </w:rPr>
          <w:delText>ion</w:delText>
        </w:r>
      </w:del>
      <w:ins w:id="8" w:author="storch" w:date="2023-02-18T11:59:00Z">
        <w:r w:rsidR="005D1DC0">
          <w:rPr>
            <w:rFonts w:eastAsia="Times New Roman"/>
            <w:color w:val="0070C0"/>
            <w:lang w:val="en-GB"/>
          </w:rPr>
          <w:t xml:space="preserve"> or</w:t>
        </w:r>
      </w:ins>
      <w:del w:id="9" w:author="storch" w:date="2023-02-18T11:59:00Z">
        <w:r w:rsidR="00E25CDA" w:rsidDel="005D1DC0">
          <w:rPr>
            <w:rFonts w:eastAsia="Times New Roman"/>
            <w:color w:val="0070C0"/>
            <w:lang w:val="en-GB"/>
          </w:rPr>
          <w:delText>,</w:delText>
        </w:r>
      </w:del>
      <w:r w:rsidR="00E25CDA">
        <w:rPr>
          <w:rFonts w:eastAsia="Times New Roman"/>
          <w:color w:val="0070C0"/>
          <w:lang w:val="en-GB"/>
        </w:rPr>
        <w:t xml:space="preserve"> extirpation</w:t>
      </w:r>
      <w:del w:id="10" w:author="storch" w:date="2023-02-18T11:59:00Z">
        <w:r w:rsidR="00E25CDA" w:rsidDel="005D1DC0">
          <w:rPr>
            <w:rFonts w:eastAsia="Times New Roman"/>
            <w:color w:val="0070C0"/>
            <w:lang w:val="en-GB"/>
          </w:rPr>
          <w:delText xml:space="preserve"> or</w:delText>
        </w:r>
      </w:del>
      <w:del w:id="11" w:author="storch" w:date="2023-02-18T12:00:00Z">
        <w:r w:rsidR="00E25CDA" w:rsidDel="005D1DC0">
          <w:rPr>
            <w:rFonts w:eastAsia="Times New Roman"/>
            <w:color w:val="0070C0"/>
            <w:lang w:val="en-GB"/>
          </w:rPr>
          <w:delText xml:space="preserve"> </w:delText>
        </w:r>
        <w:commentRangeStart w:id="12"/>
        <w:r w:rsidR="00E25CDA" w:rsidDel="005D1DC0">
          <w:rPr>
            <w:rFonts w:eastAsia="Times New Roman"/>
            <w:color w:val="0070C0"/>
            <w:lang w:val="en-GB"/>
          </w:rPr>
          <w:delText xml:space="preserve">carrying capacity </w:delText>
        </w:r>
      </w:del>
      <w:commentRangeEnd w:id="12"/>
      <w:r w:rsidR="005D1DC0">
        <w:rPr>
          <w:rStyle w:val="CommentReference"/>
        </w:rPr>
        <w:commentReference w:id="12"/>
      </w:r>
      <w:del w:id="13" w:author="storch" w:date="2023-02-18T12:00:00Z">
        <w:r w:rsidR="00E25CDA" w:rsidDel="005D1DC0">
          <w:rPr>
            <w:rFonts w:eastAsia="Times New Roman"/>
            <w:color w:val="0070C0"/>
            <w:lang w:val="en-GB"/>
          </w:rPr>
          <w:delText>of an ecosystem</w:delText>
        </w:r>
      </w:del>
      <w:r w:rsidR="00E25CDA">
        <w:rPr>
          <w:rFonts w:eastAsia="Times New Roman"/>
          <w:color w:val="0070C0"/>
          <w:lang w:val="en-GB"/>
        </w:rPr>
        <w:t xml:space="preserve"> can drive the shape of the temporal change scaling</w:t>
      </w:r>
      <w:r w:rsidR="00974B85" w:rsidRPr="00F07BEE">
        <w:rPr>
          <w:rFonts w:eastAsia="Times New Roman"/>
          <w:color w:val="0070C0"/>
          <w:lang w:val="en-GB"/>
        </w:rPr>
        <w:t xml:space="preserve"> </w:t>
      </w:r>
      <w:r w:rsidR="00974B85" w:rsidRPr="00F07BEE">
        <w:rPr>
          <w:rFonts w:eastAsia="Times New Roman"/>
          <w:color w:val="0070C0"/>
          <w:lang w:val="en-GB"/>
        </w:rPr>
        <w:fldChar w:fldCharType="begin"/>
      </w:r>
      <w:r w:rsidR="00974B85" w:rsidRPr="00F07BEE">
        <w:rPr>
          <w:rFonts w:eastAsia="Times New Roman"/>
          <w:color w:val="0070C0"/>
          <w:lang w:val="en-GB"/>
        </w:rPr>
        <w:instrText xml:space="preserve"> ADDIN ZOTERO_ITEM CSL_CITATION {"citationID":"Ihq3jNIA","properties":{"formattedCitation":"(Chase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974B85" w:rsidRPr="00F07BEE">
        <w:rPr>
          <w:rFonts w:eastAsia="Times New Roman"/>
          <w:color w:val="0070C0"/>
          <w:lang w:val="en-GB"/>
        </w:rPr>
        <w:fldChar w:fldCharType="separate"/>
      </w:r>
      <w:r w:rsidR="00974B85" w:rsidRPr="00F07BEE">
        <w:rPr>
          <w:rFonts w:ascii="Calibri" w:hAnsi="Calibri" w:cs="Calibri"/>
          <w:color w:val="0070C0"/>
        </w:rPr>
        <w:t>(Chase et al., 2019)</w:t>
      </w:r>
      <w:r w:rsidR="00974B85" w:rsidRPr="00F07BEE">
        <w:rPr>
          <w:rFonts w:eastAsia="Times New Roman"/>
          <w:color w:val="0070C0"/>
          <w:lang w:val="en-GB"/>
        </w:rPr>
        <w:fldChar w:fldCharType="end"/>
      </w:r>
      <w:r w:rsidR="00E25CDA">
        <w:rPr>
          <w:rFonts w:eastAsia="Times New Roman"/>
          <w:color w:val="0070C0"/>
          <w:lang w:val="en-GB"/>
        </w:rPr>
        <w:t>.</w:t>
      </w:r>
      <w:r w:rsidR="00974B85">
        <w:rPr>
          <w:rFonts w:eastAsia="Times New Roman"/>
          <w:color w:val="0070C0"/>
          <w:lang w:val="en-GB"/>
        </w:rPr>
        <w:t xml:space="preserve"> However, concerning the temporal scaling of biodiversity trends, literature is almost non-existent and only assumptions can be made. This is because (and this is what we emphasize </w:t>
      </w:r>
      <w:del w:id="14" w:author="storch" w:date="2023-02-18T12:00:00Z">
        <w:r w:rsidR="00974B85" w:rsidDel="005D1DC0">
          <w:rPr>
            <w:rFonts w:eastAsia="Times New Roman"/>
            <w:color w:val="0070C0"/>
            <w:lang w:val="en-GB"/>
          </w:rPr>
          <w:delText xml:space="preserve">on </w:delText>
        </w:r>
      </w:del>
      <w:bookmarkStart w:id="15" w:name="_GoBack"/>
      <w:bookmarkEnd w:id="15"/>
      <w:r w:rsidR="00974B85">
        <w:rPr>
          <w:rFonts w:eastAsia="Times New Roman"/>
          <w:color w:val="0070C0"/>
          <w:lang w:val="en-GB"/>
        </w:rPr>
        <w:t xml:space="preserve">in this present manuscript), temporal features (especially temporal grains) are not always available. Even if available, aggregating temporal grains together is quite challenging as they are often heterogeneous. A personal analysis conducted on local surveys of Czech birds resulted in no temporal scaling of biodiversity trends, while spatial scaling was clear (Leroy et al., in prep.). </w:t>
      </w:r>
    </w:p>
    <w:p w14:paraId="6FA02D32" w14:textId="33B8A51C" w:rsidR="00C15FCD" w:rsidRDefault="00C15FCD" w:rsidP="00E25CDA">
      <w:pPr>
        <w:spacing w:after="0"/>
        <w:ind w:left="720"/>
        <w:rPr>
          <w:rFonts w:eastAsia="Times New Roman"/>
          <w:color w:val="0070C0"/>
          <w:lang w:val="en-GB"/>
        </w:rPr>
      </w:pPr>
      <w:r>
        <w:rPr>
          <w:rFonts w:eastAsia="Times New Roman"/>
          <w:color w:val="0070C0"/>
          <w:lang w:val="en-GB"/>
        </w:rPr>
        <w:t xml:space="preserve">We added a short version of this paragraph in the introduction </w:t>
      </w:r>
      <w:r w:rsidR="007B28E8">
        <w:rPr>
          <w:rFonts w:eastAsia="Times New Roman"/>
          <w:color w:val="0070C0"/>
          <w:lang w:val="en-GB"/>
        </w:rPr>
        <w:t>L68-72</w:t>
      </w:r>
      <w:r>
        <w:rPr>
          <w:rFonts w:eastAsia="Times New Roman"/>
          <w:color w:val="0070C0"/>
          <w:lang w:val="en-GB"/>
        </w:rPr>
        <w:t>:</w:t>
      </w:r>
    </w:p>
    <w:p w14:paraId="2C7DB6F6" w14:textId="6DE0B788" w:rsidR="00C15FCD" w:rsidRDefault="00C15FCD" w:rsidP="00E25CDA">
      <w:pPr>
        <w:spacing w:after="0"/>
        <w:ind w:left="720"/>
        <w:rPr>
          <w:rFonts w:eastAsia="Times New Roman"/>
          <w:color w:val="0070C0"/>
          <w:lang w:val="en-GB"/>
        </w:rPr>
      </w:pPr>
    </w:p>
    <w:p w14:paraId="60EDD723" w14:textId="4EB4A785" w:rsidR="00C15FCD" w:rsidRPr="00F8256E" w:rsidRDefault="00C15FCD" w:rsidP="00C15FCD">
      <w:pPr>
        <w:spacing w:after="0"/>
        <w:ind w:left="1440"/>
        <w:rPr>
          <w:rFonts w:eastAsia="Times New Roman"/>
          <w:i/>
          <w:iCs/>
          <w:color w:val="0070C0"/>
          <w:lang w:val="fr-FR"/>
        </w:rPr>
      </w:pPr>
      <w:r w:rsidRPr="00F8256E">
        <w:rPr>
          <w:rFonts w:eastAsia="Times New Roman"/>
          <w:i/>
          <w:iCs/>
          <w:color w:val="0070C0"/>
          <w:lang w:val="en-GB"/>
        </w:rPr>
        <w:lastRenderedPageBreak/>
        <w:t>“</w:t>
      </w:r>
      <w:bookmarkStart w:id="16" w:name="_Hlk127276427"/>
      <w:r w:rsidR="00D94165">
        <w:rPr>
          <w:i/>
          <w:iCs/>
          <w:color w:val="0070C0"/>
          <w:highlight w:val="white"/>
        </w:rPr>
        <w:t xml:space="preserve">In </w:t>
      </w:r>
      <w:r w:rsidR="00F8256E" w:rsidRPr="00F8256E">
        <w:rPr>
          <w:rFonts w:cstheme="minorHAnsi"/>
          <w:i/>
          <w:iCs/>
          <w:color w:val="0070C0"/>
          <w:highlight w:val="white"/>
        </w:rPr>
        <w:t xml:space="preserve">fact, the magnitude of the ecological processes responsible for the temporal change of biodiversity such as colonization, extinction, persistence, dispersal or extirpation are themselves scale dependent leading to different spatial scaling of biodiversity changes </w:t>
      </w:r>
      <w:r w:rsidR="00F8256E" w:rsidRPr="00F8256E">
        <w:rPr>
          <w:rFonts w:cstheme="minorHAnsi"/>
          <w:i/>
          <w:iCs/>
          <w:color w:val="0070C0"/>
          <w:highlight w:val="white"/>
        </w:rPr>
        <w:fldChar w:fldCharType="begin"/>
      </w:r>
      <w:r w:rsidR="00F8256E" w:rsidRPr="00F8256E">
        <w:rPr>
          <w:rFonts w:cstheme="minorHAnsi"/>
          <w:i/>
          <w:iCs/>
          <w:color w:val="0070C0"/>
          <w:highlight w:val="whit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F8256E" w:rsidRPr="00F8256E">
        <w:rPr>
          <w:rFonts w:cstheme="minorHAnsi"/>
          <w:i/>
          <w:iCs/>
          <w:color w:val="0070C0"/>
          <w:highlight w:val="white"/>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F8256E" w:rsidRPr="00F8256E">
        <w:rPr>
          <w:rFonts w:cstheme="minorHAnsi"/>
          <w:i/>
          <w:iCs/>
          <w:color w:val="0070C0"/>
          <w:highlight w:val="white"/>
        </w:rPr>
        <w:fldChar w:fldCharType="separate"/>
      </w:r>
      <w:r w:rsidR="00F8256E" w:rsidRPr="00F8256E">
        <w:rPr>
          <w:rFonts w:cstheme="minorHAnsi"/>
          <w:i/>
          <w:iCs/>
          <w:color w:val="0070C0"/>
          <w:highlight w:val="white"/>
          <w:lang w:val="fr-FR"/>
        </w:rPr>
        <w:t>(Chase et al., 2019; Jarzyna et al., 2015; Jarzyna &amp; Jetz, 2018; Keil et al., 2018)</w:t>
      </w:r>
      <w:r w:rsidR="00F8256E" w:rsidRPr="00F8256E">
        <w:rPr>
          <w:rFonts w:cstheme="minorHAnsi"/>
          <w:i/>
          <w:iCs/>
          <w:color w:val="0070C0"/>
          <w:highlight w:val="white"/>
        </w:rPr>
        <w:fldChar w:fldCharType="end"/>
      </w:r>
      <w:r w:rsidR="00F8256E" w:rsidRPr="00F8256E">
        <w:rPr>
          <w:rFonts w:cstheme="minorHAnsi"/>
          <w:i/>
          <w:iCs/>
          <w:color w:val="0070C0"/>
          <w:highlight w:val="white"/>
          <w:lang w:val="fr-FR"/>
        </w:rPr>
        <w:t>.</w:t>
      </w:r>
      <w:bookmarkEnd w:id="16"/>
      <w:r w:rsidR="00F8256E" w:rsidRPr="00F8256E">
        <w:rPr>
          <w:rFonts w:eastAsia="Times New Roman"/>
          <w:i/>
          <w:iCs/>
          <w:color w:val="0070C0"/>
          <w:lang w:val="fr-FR"/>
        </w:rPr>
        <w:t>”</w:t>
      </w:r>
    </w:p>
    <w:p w14:paraId="2898DD75" w14:textId="2D836ADE" w:rsidR="00316D4A" w:rsidRDefault="00316D4A" w:rsidP="00E0563D">
      <w:pPr>
        <w:spacing w:after="0"/>
        <w:ind w:firstLine="720"/>
        <w:rPr>
          <w:rFonts w:eastAsia="Times New Roman"/>
        </w:rPr>
      </w:pPr>
      <w:r w:rsidRPr="00FA1334">
        <w:rPr>
          <w:rFonts w:eastAsia="Times New Roman"/>
          <w:lang w:val="fr-FR"/>
        </w:rPr>
        <w:br/>
      </w:r>
      <w:r>
        <w:rPr>
          <w:rFonts w:eastAsia="Times New Roman"/>
        </w:rPr>
        <w:t xml:space="preserve">It still remains unclear why some studies using abundance based metrics were discarded. The response in the letter is I think not completly justified (it would generate too many studies to consider). I understand for very specific indicators focused on particular groups of birds (thermal tolerant, farmland birds...) but many studies have described biodiversity dynamics using multiple species abundance based metrics. It connot be simply considered "out of the scope" of this paper. After all, those metrics are telling something essential to understand local and global biodiversity trends. For instance, why </w:t>
      </w:r>
      <w:bookmarkStart w:id="17" w:name="_Hlk127285649"/>
      <w:r>
        <w:rPr>
          <w:rFonts w:eastAsia="Times New Roman"/>
        </w:rPr>
        <w:t>Rosenberg et al. 2019 Decline of the North America avifauna, Science</w:t>
      </w:r>
      <w:bookmarkEnd w:id="17"/>
      <w:r>
        <w:rPr>
          <w:rFonts w:eastAsia="Times New Roman"/>
        </w:rPr>
        <w:t>. is not considered? Or Burns et al. 2021 Abundance decline in the avifauna of the European Union reveals cross-continental similarities in biodiversity change, Ecology and Evolution? There is an elusive mention, late in the discussion, that those "abundance-based metrics are beyond the scope our study" (l290). This is not convincing. Of course it is legitimate to focus on species numbers but we need to better understand why and what is missed by doing so. I suggest this is more emphasized in the introduction and in the interpretations. You could have observed a stable trend in species richness and a massive loss in abundances of each species. Would you conclude that "biodiversity" is "stable", I hope not. Your interpretations in the discussion tend to suggest that species numbers is a good proxy for "biodiversity". I think you won't lose the interest of your analysis by being much more nuanced about this and expanding much more the importance of tracking changes in abundances.</w:t>
      </w:r>
    </w:p>
    <w:p w14:paraId="25A797CC" w14:textId="374D7FFC" w:rsidR="00424CAC" w:rsidRPr="00291DCD" w:rsidRDefault="00424CAC" w:rsidP="00837892">
      <w:pPr>
        <w:spacing w:after="0"/>
        <w:ind w:left="720"/>
        <w:rPr>
          <w:rFonts w:eastAsia="Times New Roman"/>
          <w:color w:val="0070C0"/>
        </w:rPr>
      </w:pPr>
      <w:r w:rsidRPr="00291DCD">
        <w:rPr>
          <w:rFonts w:eastAsia="Times New Roman"/>
          <w:color w:val="0070C0"/>
        </w:rPr>
        <w:t xml:space="preserve">&gt;&gt;&gt; </w:t>
      </w:r>
      <w:r w:rsidR="00DC1832" w:rsidRPr="00291DCD">
        <w:rPr>
          <w:rFonts w:eastAsia="Times New Roman"/>
          <w:color w:val="0070C0"/>
        </w:rPr>
        <w:t xml:space="preserve">We do understand and agree on emphasizing on </w:t>
      </w:r>
      <w:r w:rsidR="00C80ACE" w:rsidRPr="00291DCD">
        <w:rPr>
          <w:rFonts w:eastAsia="Times New Roman"/>
          <w:color w:val="0070C0"/>
        </w:rPr>
        <w:t>the</w:t>
      </w:r>
      <w:r w:rsidR="00837892" w:rsidRPr="00291DCD">
        <w:rPr>
          <w:rFonts w:eastAsia="Times New Roman"/>
          <w:color w:val="0070C0"/>
        </w:rPr>
        <w:t xml:space="preserve"> importance of the</w:t>
      </w:r>
      <w:r w:rsidR="00C80ACE" w:rsidRPr="00291DCD">
        <w:rPr>
          <w:rFonts w:eastAsia="Times New Roman"/>
          <w:color w:val="0070C0"/>
        </w:rPr>
        <w:t xml:space="preserve"> </w:t>
      </w:r>
      <w:r w:rsidR="00837892" w:rsidRPr="00291DCD">
        <w:rPr>
          <w:rFonts w:eastAsia="Times New Roman"/>
          <w:color w:val="0070C0"/>
        </w:rPr>
        <w:t xml:space="preserve">absent </w:t>
      </w:r>
      <w:r w:rsidR="00C80ACE" w:rsidRPr="00291DCD">
        <w:rPr>
          <w:rFonts w:eastAsia="Times New Roman"/>
          <w:color w:val="0070C0"/>
        </w:rPr>
        <w:t>abundance-based metrics</w:t>
      </w:r>
      <w:r w:rsidR="00291DCD" w:rsidRPr="00291DCD">
        <w:rPr>
          <w:rFonts w:eastAsia="Times New Roman"/>
          <w:color w:val="0070C0"/>
        </w:rPr>
        <w:t>. We first emphasize in the introduction that trends of abundance-based and incidence-based</w:t>
      </w:r>
      <w:r w:rsidR="003608DB">
        <w:rPr>
          <w:rFonts w:eastAsia="Times New Roman"/>
          <w:color w:val="0070C0"/>
        </w:rPr>
        <w:t xml:space="preserve"> represent different facets of biodiversity and that they </w:t>
      </w:r>
      <w:r w:rsidR="00291DCD" w:rsidRPr="00291DCD">
        <w:rPr>
          <w:rFonts w:eastAsia="Times New Roman"/>
          <w:color w:val="0070C0"/>
        </w:rPr>
        <w:t xml:space="preserve">can be opposite </w:t>
      </w:r>
      <w:r w:rsidR="006C1CF4">
        <w:rPr>
          <w:rFonts w:eastAsia="Times New Roman"/>
          <w:color w:val="0070C0"/>
        </w:rPr>
        <w:t>L107-109</w:t>
      </w:r>
      <w:r w:rsidR="00590B9C">
        <w:rPr>
          <w:rFonts w:eastAsia="Times New Roman"/>
          <w:color w:val="0070C0"/>
        </w:rPr>
        <w:t>:</w:t>
      </w:r>
    </w:p>
    <w:p w14:paraId="2A423505" w14:textId="48F8C454" w:rsidR="00291DCD" w:rsidRPr="00291DCD" w:rsidRDefault="00291DCD" w:rsidP="00837892">
      <w:pPr>
        <w:spacing w:after="0"/>
        <w:ind w:left="720"/>
        <w:rPr>
          <w:rFonts w:eastAsia="Times New Roman"/>
          <w:color w:val="0070C0"/>
        </w:rPr>
      </w:pPr>
    </w:p>
    <w:p w14:paraId="2BDF8168" w14:textId="24A317C0" w:rsidR="00291DCD" w:rsidRPr="00291DCD" w:rsidRDefault="00291DCD" w:rsidP="00291DCD">
      <w:pPr>
        <w:spacing w:after="0"/>
        <w:ind w:left="1440"/>
        <w:rPr>
          <w:rFonts w:eastAsia="Times New Roman"/>
          <w:i/>
          <w:iCs/>
          <w:color w:val="0070C0"/>
        </w:rPr>
      </w:pPr>
      <w:r w:rsidRPr="00291DCD">
        <w:rPr>
          <w:rFonts w:eastAsia="Times New Roman"/>
          <w:i/>
          <w:iCs/>
          <w:color w:val="0070C0"/>
        </w:rPr>
        <w:t>“</w:t>
      </w:r>
      <w:r w:rsidR="006C1CF4" w:rsidRPr="006C1CF4">
        <w:rPr>
          <w:i/>
          <w:iCs/>
          <w:color w:val="0070C0"/>
        </w:rPr>
        <w:t>Also, we warn that population-based metrics represent other facets of biodiversity (i.e. overall number of individuals, ecosystems conservation…), and that the sign of their change can be opposite to incidence-based metrics.</w:t>
      </w:r>
      <w:r w:rsidRPr="00291DCD">
        <w:rPr>
          <w:rFonts w:eastAsia="Times New Roman"/>
          <w:i/>
          <w:iCs/>
          <w:color w:val="0070C0"/>
        </w:rPr>
        <w:t>”</w:t>
      </w:r>
    </w:p>
    <w:p w14:paraId="596A220A" w14:textId="57A8B44C" w:rsidR="00291DCD" w:rsidRPr="00291DCD" w:rsidRDefault="00291DCD" w:rsidP="00291DCD">
      <w:pPr>
        <w:spacing w:after="0"/>
        <w:rPr>
          <w:rFonts w:eastAsia="Times New Roman"/>
          <w:i/>
          <w:iCs/>
          <w:color w:val="0070C0"/>
        </w:rPr>
      </w:pPr>
    </w:p>
    <w:p w14:paraId="1FFB8282" w14:textId="59071F4D" w:rsidR="000277C1" w:rsidRDefault="00291DCD" w:rsidP="000277C1">
      <w:pPr>
        <w:spacing w:after="0"/>
        <w:ind w:left="720"/>
        <w:rPr>
          <w:rFonts w:eastAsia="Times New Roman"/>
          <w:color w:val="0070C0"/>
        </w:rPr>
      </w:pPr>
      <w:r w:rsidRPr="00291DCD">
        <w:rPr>
          <w:rFonts w:eastAsia="Times New Roman"/>
          <w:color w:val="0070C0"/>
        </w:rPr>
        <w:t xml:space="preserve">Second, </w:t>
      </w:r>
      <w:r w:rsidR="006F4813">
        <w:rPr>
          <w:rFonts w:eastAsia="Times New Roman"/>
          <w:color w:val="0070C0"/>
        </w:rPr>
        <w:t xml:space="preserve">we </w:t>
      </w:r>
      <w:r w:rsidR="007850B9">
        <w:rPr>
          <w:rFonts w:eastAsia="Times New Roman"/>
          <w:color w:val="0070C0"/>
        </w:rPr>
        <w:t xml:space="preserve">modified the formulation in the </w:t>
      </w:r>
      <w:r w:rsidR="006F4813">
        <w:rPr>
          <w:rFonts w:eastAsia="Times New Roman"/>
          <w:color w:val="0070C0"/>
        </w:rPr>
        <w:t xml:space="preserve">discussion </w:t>
      </w:r>
      <w:r w:rsidR="007850B9">
        <w:rPr>
          <w:rFonts w:eastAsia="Times New Roman"/>
          <w:color w:val="0070C0"/>
        </w:rPr>
        <w:t xml:space="preserve">and specify that </w:t>
      </w:r>
      <w:r w:rsidR="006F4813">
        <w:rPr>
          <w:rFonts w:eastAsia="Times New Roman"/>
          <w:color w:val="0070C0"/>
        </w:rPr>
        <w:t xml:space="preserve">the local increases of species richness are </w:t>
      </w:r>
      <w:r w:rsidR="007850B9">
        <w:rPr>
          <w:rFonts w:eastAsia="Times New Roman"/>
          <w:color w:val="0070C0"/>
        </w:rPr>
        <w:t>happening</w:t>
      </w:r>
      <w:r w:rsidR="006F4813">
        <w:rPr>
          <w:rFonts w:eastAsia="Times New Roman"/>
          <w:color w:val="0070C0"/>
        </w:rPr>
        <w:t xml:space="preserve"> </w:t>
      </w:r>
      <w:r w:rsidR="007850B9">
        <w:rPr>
          <w:rFonts w:eastAsia="Times New Roman"/>
          <w:color w:val="0070C0"/>
        </w:rPr>
        <w:t>together with</w:t>
      </w:r>
      <w:r w:rsidR="006F4813">
        <w:rPr>
          <w:rFonts w:eastAsia="Times New Roman"/>
          <w:color w:val="0070C0"/>
        </w:rPr>
        <w:t xml:space="preserve"> an unprecedented loss </w:t>
      </w:r>
      <w:r w:rsidR="006F4813" w:rsidRPr="00B41403">
        <w:rPr>
          <w:rFonts w:eastAsia="Times New Roman"/>
          <w:color w:val="0070C0"/>
        </w:rPr>
        <w:t>of bird individual</w:t>
      </w:r>
      <w:r w:rsidR="007850B9" w:rsidRPr="00B41403">
        <w:rPr>
          <w:rFonts w:eastAsia="Times New Roman"/>
          <w:color w:val="0070C0"/>
        </w:rPr>
        <w:t xml:space="preserve">s </w:t>
      </w:r>
      <w:r w:rsidR="006F4813" w:rsidRPr="00B41403">
        <w:rPr>
          <w:rFonts w:eastAsia="Times New Roman"/>
          <w:color w:val="0070C0"/>
        </w:rPr>
        <w:t xml:space="preserve">(and we cite </w:t>
      </w:r>
      <w:r w:rsidR="00B41403" w:rsidRPr="00B41403">
        <w:rPr>
          <w:rFonts w:eastAsia="Times New Roman"/>
          <w:color w:val="0070C0"/>
        </w:rPr>
        <w:t xml:space="preserve">Burns et al. 2021 Abundance decline in the avifauna of the European Union reveals cross-continental similarities in biodiversity change, Ecology and Evolution; </w:t>
      </w:r>
      <w:r w:rsidR="006F4813" w:rsidRPr="006F4813">
        <w:rPr>
          <w:rFonts w:eastAsia="Times New Roman"/>
          <w:color w:val="0070C0"/>
        </w:rPr>
        <w:t>Rosenberg et al. 2019 Decline of the North America avifauna, Science</w:t>
      </w:r>
      <w:r w:rsidR="006F4813">
        <w:rPr>
          <w:rFonts w:eastAsia="Times New Roman"/>
          <w:color w:val="0070C0"/>
        </w:rPr>
        <w:t xml:space="preserve">). </w:t>
      </w:r>
      <w:r w:rsidR="000277C1">
        <w:rPr>
          <w:rFonts w:eastAsia="Times New Roman"/>
          <w:color w:val="0070C0"/>
        </w:rPr>
        <w:t xml:space="preserve">Also, we emphasize on the fact that better understanding the link between abundance and </w:t>
      </w:r>
      <w:r w:rsidR="008A26E5">
        <w:rPr>
          <w:rFonts w:eastAsia="Times New Roman"/>
          <w:color w:val="0070C0"/>
        </w:rPr>
        <w:t>incidence-based</w:t>
      </w:r>
      <w:r w:rsidR="000277C1">
        <w:rPr>
          <w:rFonts w:eastAsia="Times New Roman"/>
          <w:color w:val="0070C0"/>
        </w:rPr>
        <w:t xml:space="preserve"> metric should be explored </w:t>
      </w:r>
      <w:r w:rsidR="00341C7C">
        <w:rPr>
          <w:rFonts w:eastAsia="Times New Roman"/>
          <w:color w:val="0070C0"/>
        </w:rPr>
        <w:t>L297-301</w:t>
      </w:r>
      <w:r w:rsidR="000277C1">
        <w:rPr>
          <w:rFonts w:eastAsia="Times New Roman"/>
          <w:color w:val="0070C0"/>
        </w:rPr>
        <w:t>:</w:t>
      </w:r>
    </w:p>
    <w:p w14:paraId="0A5E3496" w14:textId="5B141A22" w:rsidR="000277C1" w:rsidRDefault="000277C1" w:rsidP="000277C1">
      <w:pPr>
        <w:spacing w:after="0"/>
        <w:ind w:left="720"/>
        <w:rPr>
          <w:rFonts w:eastAsia="Times New Roman"/>
          <w:color w:val="0070C0"/>
        </w:rPr>
      </w:pPr>
    </w:p>
    <w:p w14:paraId="2C655128" w14:textId="24DF9DE3" w:rsidR="00837892" w:rsidRDefault="000277C1" w:rsidP="00CE4563">
      <w:pPr>
        <w:spacing w:after="0"/>
        <w:ind w:left="1440"/>
        <w:rPr>
          <w:rFonts w:eastAsia="Times New Roman"/>
          <w:i/>
          <w:iCs/>
          <w:color w:val="0070C0"/>
        </w:rPr>
      </w:pPr>
      <w:r w:rsidRPr="000277C1">
        <w:rPr>
          <w:rFonts w:eastAsia="Times New Roman"/>
          <w:i/>
          <w:iCs/>
          <w:color w:val="0070C0"/>
        </w:rPr>
        <w:t>“</w:t>
      </w:r>
      <w:r w:rsidRPr="000277C1">
        <w:rPr>
          <w:i/>
          <w:iCs/>
          <w:color w:val="0070C0"/>
        </w:rPr>
        <w:t xml:space="preserve">We stress that those abundance-based metrics show clear decline </w:t>
      </w:r>
      <w:r w:rsidRPr="000277C1">
        <w:rPr>
          <w:i/>
          <w:iCs/>
          <w:color w:val="0070C0"/>
        </w:rPr>
        <w:fldChar w:fldCharType="begin"/>
      </w:r>
      <w:r w:rsidRPr="000277C1">
        <w:rPr>
          <w:i/>
          <w:iCs/>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Pr="000277C1">
        <w:rPr>
          <w:i/>
          <w:iCs/>
          <w:color w:val="0070C0"/>
        </w:rPr>
        <w:fldChar w:fldCharType="separate"/>
      </w:r>
      <w:r w:rsidRPr="000277C1">
        <w:rPr>
          <w:i/>
          <w:iCs/>
          <w:color w:val="0070C0"/>
        </w:rPr>
        <w:t>(Barnagaud et al., 2017; Burns et al., 2021; La Sorte &amp; Boecklen, 2005; Rosenberg et al., 2019)</w:t>
      </w:r>
      <w:r w:rsidRPr="000277C1">
        <w:rPr>
          <w:i/>
          <w:iCs/>
          <w:color w:val="0070C0"/>
        </w:rPr>
        <w:fldChar w:fldCharType="end"/>
      </w:r>
      <w:r w:rsidRPr="000277C1">
        <w:rPr>
          <w:i/>
          <w:iCs/>
          <w:color w:val="0070C0"/>
        </w:rPr>
        <w:t>, confirming that increases of incidence-based metrics can be observed together with decreases of abundances</w:t>
      </w:r>
      <w:r w:rsidRPr="000277C1">
        <w:rPr>
          <w:i/>
          <w:iCs/>
        </w:rPr>
        <w:t xml:space="preserve">. </w:t>
      </w:r>
      <w:r w:rsidRPr="0004447D">
        <w:rPr>
          <w:i/>
          <w:iCs/>
          <w:color w:val="0070C0"/>
        </w:rPr>
        <w:t xml:space="preserve">Also, we see an opportunity for future comparisons of trends of both </w:t>
      </w:r>
      <w:r w:rsidRPr="0004447D">
        <w:rPr>
          <w:i/>
          <w:iCs/>
          <w:color w:val="0070C0"/>
        </w:rPr>
        <w:lastRenderedPageBreak/>
        <w:t>species-based and non species-based metrics in order to better understand how they influence each other’s.</w:t>
      </w:r>
      <w:r w:rsidRPr="000277C1">
        <w:rPr>
          <w:rFonts w:eastAsia="Times New Roman"/>
          <w:i/>
          <w:iCs/>
          <w:color w:val="0070C0"/>
        </w:rPr>
        <w:t>”</w:t>
      </w:r>
    </w:p>
    <w:p w14:paraId="7A6F325F" w14:textId="16EC514A" w:rsidR="0004447D" w:rsidRDefault="0004447D" w:rsidP="0004447D">
      <w:pPr>
        <w:spacing w:after="0"/>
        <w:rPr>
          <w:rFonts w:eastAsia="Times New Roman"/>
          <w:i/>
          <w:iCs/>
          <w:color w:val="0070C0"/>
        </w:rPr>
      </w:pPr>
    </w:p>
    <w:p w14:paraId="02F73138" w14:textId="2CDBE38F" w:rsidR="0004447D" w:rsidRPr="0004447D" w:rsidRDefault="0004447D" w:rsidP="0004447D">
      <w:pPr>
        <w:spacing w:after="0" w:line="276" w:lineRule="auto"/>
        <w:rPr>
          <w:rStyle w:val="Strong"/>
        </w:rPr>
      </w:pPr>
      <w:r w:rsidRPr="0004447D">
        <w:rPr>
          <w:rStyle w:val="Strong"/>
        </w:rPr>
        <w:t>References</w:t>
      </w:r>
    </w:p>
    <w:p w14:paraId="6B943577" w14:textId="77777777" w:rsidR="0004447D" w:rsidRPr="0004447D" w:rsidRDefault="0004447D" w:rsidP="0004447D">
      <w:pPr>
        <w:pStyle w:val="Bibliography"/>
        <w:spacing w:line="276" w:lineRule="auto"/>
        <w:rPr>
          <w:rFonts w:ascii="Calibri" w:hAnsi="Calibri" w:cs="Calibri"/>
        </w:rPr>
      </w:pPr>
      <w:r>
        <w:rPr>
          <w:rFonts w:eastAsia="Times New Roman"/>
          <w:color w:val="0070C0"/>
        </w:rPr>
        <w:fldChar w:fldCharType="begin"/>
      </w:r>
      <w:r>
        <w:rPr>
          <w:rFonts w:eastAsia="Times New Roman"/>
          <w:color w:val="0070C0"/>
        </w:rPr>
        <w:instrText xml:space="preserve"> ADDIN ZOTERO_BIBL {"uncited":[],"omitted":[],"custom":[]} CSL_BIBLIOGRAPHY </w:instrText>
      </w:r>
      <w:r>
        <w:rPr>
          <w:rFonts w:eastAsia="Times New Roman"/>
          <w:color w:val="0070C0"/>
        </w:rPr>
        <w:fldChar w:fldCharType="separate"/>
      </w:r>
      <w:r w:rsidRPr="0004447D">
        <w:rPr>
          <w:rFonts w:ascii="Calibri" w:hAnsi="Calibri" w:cs="Calibri"/>
        </w:rPr>
        <w:t xml:space="preserve">Barnagaud, J.-Y., Gaüzère, P., Zuckerberg, B., Princé, K., &amp; Svenning, J.-C. (2017). Temporal changes in bird functional diversity across the United States. </w:t>
      </w:r>
      <w:r w:rsidRPr="0004447D">
        <w:rPr>
          <w:rFonts w:ascii="Calibri" w:hAnsi="Calibri" w:cs="Calibri"/>
          <w:i/>
          <w:iCs/>
        </w:rPr>
        <w:t>Oecologia</w:t>
      </w:r>
      <w:r w:rsidRPr="0004447D">
        <w:rPr>
          <w:rFonts w:ascii="Calibri" w:hAnsi="Calibri" w:cs="Calibri"/>
        </w:rPr>
        <w:t xml:space="preserve">, </w:t>
      </w:r>
      <w:r w:rsidRPr="0004447D">
        <w:rPr>
          <w:rFonts w:ascii="Calibri" w:hAnsi="Calibri" w:cs="Calibri"/>
          <w:i/>
          <w:iCs/>
        </w:rPr>
        <w:t>185</w:t>
      </w:r>
      <w:r w:rsidRPr="0004447D">
        <w:rPr>
          <w:rFonts w:ascii="Calibri" w:hAnsi="Calibri" w:cs="Calibri"/>
        </w:rPr>
        <w:t>(4), 737–748. https://doi.org/10.1007/s00442-017-3967-4</w:t>
      </w:r>
    </w:p>
    <w:p w14:paraId="2FD40E0B"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Burns, F., Eaton, M. A., Burfield, I. J., Klvaňová, A., Šilarová, E., Staneva, A., &amp; Gregory, R. D. (2021). Abundance decline in the avifauna of the European Union reveals cross-continental similarities in biodiversity change. </w:t>
      </w:r>
      <w:r w:rsidRPr="0004447D">
        <w:rPr>
          <w:rFonts w:ascii="Calibri" w:hAnsi="Calibri" w:cs="Calibri"/>
          <w:i/>
          <w:iCs/>
        </w:rPr>
        <w:t>Ecology and Evolution</w:t>
      </w:r>
      <w:r w:rsidRPr="0004447D">
        <w:rPr>
          <w:rFonts w:ascii="Calibri" w:hAnsi="Calibri" w:cs="Calibri"/>
        </w:rPr>
        <w:t xml:space="preserve">, </w:t>
      </w:r>
      <w:r w:rsidRPr="0004447D">
        <w:rPr>
          <w:rFonts w:ascii="Calibri" w:hAnsi="Calibri" w:cs="Calibri"/>
          <w:i/>
          <w:iCs/>
        </w:rPr>
        <w:t>11</w:t>
      </w:r>
      <w:r w:rsidRPr="0004447D">
        <w:rPr>
          <w:rFonts w:ascii="Calibri" w:hAnsi="Calibri" w:cs="Calibri"/>
        </w:rPr>
        <w:t>(23), 16647–16660. https://doi.org/10.1002/ece3.8282</w:t>
      </w:r>
    </w:p>
    <w:p w14:paraId="752B808D"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04447D">
        <w:rPr>
          <w:rFonts w:ascii="Calibri" w:hAnsi="Calibri" w:cs="Calibri"/>
          <w:i/>
          <w:iCs/>
        </w:rPr>
        <w:t>Oikos</w:t>
      </w:r>
      <w:r w:rsidRPr="0004447D">
        <w:rPr>
          <w:rFonts w:ascii="Calibri" w:hAnsi="Calibri" w:cs="Calibri"/>
        </w:rPr>
        <w:t xml:space="preserve">, </w:t>
      </w:r>
      <w:r w:rsidRPr="0004447D">
        <w:rPr>
          <w:rFonts w:ascii="Calibri" w:hAnsi="Calibri" w:cs="Calibri"/>
          <w:i/>
          <w:iCs/>
        </w:rPr>
        <w:t>128</w:t>
      </w:r>
      <w:r w:rsidRPr="0004447D">
        <w:rPr>
          <w:rFonts w:ascii="Calibri" w:hAnsi="Calibri" w:cs="Calibri"/>
        </w:rPr>
        <w:t>(8), 1079–1091. https://doi.org/10.1111/oik.05968</w:t>
      </w:r>
    </w:p>
    <w:p w14:paraId="20EFA925" w14:textId="77777777" w:rsidR="0004447D" w:rsidRPr="0004447D" w:rsidRDefault="0004447D" w:rsidP="0004447D">
      <w:pPr>
        <w:pStyle w:val="Bibliography"/>
        <w:spacing w:line="276" w:lineRule="auto"/>
        <w:rPr>
          <w:rFonts w:ascii="Calibri" w:hAnsi="Calibri" w:cs="Calibri"/>
          <w:lang w:val="fr-FR"/>
        </w:rPr>
      </w:pPr>
      <w:r w:rsidRPr="0004447D">
        <w:rPr>
          <w:rFonts w:ascii="Calibri" w:hAnsi="Calibri" w:cs="Calibri"/>
          <w:lang w:val="fr-FR"/>
        </w:rPr>
        <w:t xml:space="preserve">Jarzyna, M. A., &amp; Jetz, W. (2018). </w:t>
      </w:r>
      <w:r w:rsidRPr="0004447D">
        <w:rPr>
          <w:rFonts w:ascii="Calibri" w:hAnsi="Calibri" w:cs="Calibri"/>
        </w:rPr>
        <w:t xml:space="preserve">Taxonomic and functional diversity change is scale dependent. </w:t>
      </w:r>
      <w:r w:rsidRPr="0004447D">
        <w:rPr>
          <w:rFonts w:ascii="Calibri" w:hAnsi="Calibri" w:cs="Calibri"/>
          <w:i/>
          <w:iCs/>
          <w:lang w:val="fr-FR"/>
        </w:rPr>
        <w:t>Nature Communications</w:t>
      </w:r>
      <w:r w:rsidRPr="0004447D">
        <w:rPr>
          <w:rFonts w:ascii="Calibri" w:hAnsi="Calibri" w:cs="Calibri"/>
          <w:lang w:val="fr-FR"/>
        </w:rPr>
        <w:t xml:space="preserve">, </w:t>
      </w:r>
      <w:r w:rsidRPr="0004447D">
        <w:rPr>
          <w:rFonts w:ascii="Calibri" w:hAnsi="Calibri" w:cs="Calibri"/>
          <w:i/>
          <w:iCs/>
          <w:lang w:val="fr-FR"/>
        </w:rPr>
        <w:t>9</w:t>
      </w:r>
      <w:r w:rsidRPr="0004447D">
        <w:rPr>
          <w:rFonts w:ascii="Calibri" w:hAnsi="Calibri" w:cs="Calibri"/>
          <w:lang w:val="fr-FR"/>
        </w:rPr>
        <w:t>(1), 2565. https://doi.org/10.1038/s41467-018-04889-z</w:t>
      </w:r>
    </w:p>
    <w:p w14:paraId="2538B71A"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lang w:val="fr-FR"/>
        </w:rPr>
        <w:t xml:space="preserve">Jarzyna, M. A., Zuckerberg, B., Porter, W. F., Finley, A. O., &amp; Maurer, B. A. (2015). </w:t>
      </w:r>
      <w:r w:rsidRPr="0004447D">
        <w:rPr>
          <w:rFonts w:ascii="Calibri" w:hAnsi="Calibri" w:cs="Calibri"/>
        </w:rPr>
        <w:t xml:space="preserve">Spatial scaling of temporal changes in avian communities: Scale dependence of community turnover.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24</w:t>
      </w:r>
      <w:r w:rsidRPr="0004447D">
        <w:rPr>
          <w:rFonts w:ascii="Calibri" w:hAnsi="Calibri" w:cs="Calibri"/>
        </w:rPr>
        <w:t>(11), 1236–1248. https://doi.org/10.1111/geb.12361</w:t>
      </w:r>
    </w:p>
    <w:p w14:paraId="0BD51EF0"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Keil, P., Pereira, H. M., Cabral, J. S., Chase, J. M., May, F., Martins, I. S., &amp; Winter, M. (2018). Spatial scaling of extinction rates: Theory and data reveal nonlinearity and a major upscaling and downscaling challenge.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27</w:t>
      </w:r>
      <w:r w:rsidRPr="0004447D">
        <w:rPr>
          <w:rFonts w:ascii="Calibri" w:hAnsi="Calibri" w:cs="Calibri"/>
        </w:rPr>
        <w:t>(1), 2–13. https://doi.org/10.1111/geb.12669</w:t>
      </w:r>
    </w:p>
    <w:p w14:paraId="0A10A366"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La Sorte, F. A., &amp; Boecklen, W. J. (2005). Changes in the diversity structure of avian assemblages in North America.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14</w:t>
      </w:r>
      <w:r w:rsidRPr="0004447D">
        <w:rPr>
          <w:rFonts w:ascii="Calibri" w:hAnsi="Calibri" w:cs="Calibri"/>
        </w:rPr>
        <w:t>(4), 367–378. https://doi.org/10.1111/j.1466-822X.2005.00160.x</w:t>
      </w:r>
    </w:p>
    <w:p w14:paraId="3B593B19"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Rosenberg, K. V., Dokter, A. M., Blancher, P. J., Sauer, J. R., Smith, A. C., Smith, P. A., Stanton, J. C., Panjabi, A., Helft, L., Parr, M., &amp; Marra, P. P. (2019). Decline of the North American avifauna. </w:t>
      </w:r>
      <w:r w:rsidRPr="0004447D">
        <w:rPr>
          <w:rFonts w:ascii="Calibri" w:hAnsi="Calibri" w:cs="Calibri"/>
          <w:i/>
          <w:iCs/>
        </w:rPr>
        <w:t>Science</w:t>
      </w:r>
      <w:r w:rsidRPr="0004447D">
        <w:rPr>
          <w:rFonts w:ascii="Calibri" w:hAnsi="Calibri" w:cs="Calibri"/>
        </w:rPr>
        <w:t xml:space="preserve">, </w:t>
      </w:r>
      <w:r w:rsidRPr="0004447D">
        <w:rPr>
          <w:rFonts w:ascii="Calibri" w:hAnsi="Calibri" w:cs="Calibri"/>
          <w:i/>
          <w:iCs/>
        </w:rPr>
        <w:t>366</w:t>
      </w:r>
      <w:r w:rsidRPr="0004447D">
        <w:rPr>
          <w:rFonts w:ascii="Calibri" w:hAnsi="Calibri" w:cs="Calibri"/>
        </w:rPr>
        <w:t>(6461), 120–124. https://doi.org/10.1126/science.aaw1313</w:t>
      </w:r>
    </w:p>
    <w:p w14:paraId="74E40513" w14:textId="556121BC" w:rsidR="0004447D" w:rsidRPr="0004447D" w:rsidRDefault="0004447D" w:rsidP="0004447D">
      <w:pPr>
        <w:spacing w:after="0" w:line="276" w:lineRule="auto"/>
        <w:rPr>
          <w:rFonts w:eastAsia="Times New Roman"/>
          <w:color w:val="0070C0"/>
        </w:rPr>
      </w:pPr>
      <w:r>
        <w:rPr>
          <w:rFonts w:eastAsia="Times New Roman"/>
          <w:color w:val="0070C0"/>
        </w:rPr>
        <w:fldChar w:fldCharType="end"/>
      </w:r>
    </w:p>
    <w:sectPr w:rsidR="0004447D" w:rsidRPr="0004447D">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torch" w:date="2023-02-18T12:00:00Z" w:initials="s">
    <w:p w14:paraId="7D67A5A7" w14:textId="41C684B1" w:rsidR="005D1DC0" w:rsidRDefault="005D1DC0">
      <w:pPr>
        <w:pStyle w:val="CommentText"/>
      </w:pPr>
      <w:r>
        <w:rPr>
          <w:rStyle w:val="CommentReference"/>
        </w:rPr>
        <w:annotationRef/>
      </w:r>
      <w:r>
        <w:t>Carrying capacity is not a process!!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6BF"/>
    <w:rsid w:val="000277C1"/>
    <w:rsid w:val="0004447D"/>
    <w:rsid w:val="000B79D0"/>
    <w:rsid w:val="001A0A19"/>
    <w:rsid w:val="00291DCD"/>
    <w:rsid w:val="002E6C48"/>
    <w:rsid w:val="00316D4A"/>
    <w:rsid w:val="00341C7C"/>
    <w:rsid w:val="00342487"/>
    <w:rsid w:val="003608DB"/>
    <w:rsid w:val="00424CAC"/>
    <w:rsid w:val="00457268"/>
    <w:rsid w:val="0046572C"/>
    <w:rsid w:val="004A2580"/>
    <w:rsid w:val="004F0989"/>
    <w:rsid w:val="00590B9C"/>
    <w:rsid w:val="005D1DC0"/>
    <w:rsid w:val="006C1CF4"/>
    <w:rsid w:val="006F4813"/>
    <w:rsid w:val="00703CC4"/>
    <w:rsid w:val="00770485"/>
    <w:rsid w:val="007850B9"/>
    <w:rsid w:val="00786BCF"/>
    <w:rsid w:val="007B28E8"/>
    <w:rsid w:val="00837892"/>
    <w:rsid w:val="008A26E5"/>
    <w:rsid w:val="00944EE6"/>
    <w:rsid w:val="00974B85"/>
    <w:rsid w:val="00995AF8"/>
    <w:rsid w:val="009A0763"/>
    <w:rsid w:val="00A77774"/>
    <w:rsid w:val="00A8187D"/>
    <w:rsid w:val="00B41403"/>
    <w:rsid w:val="00C15FCD"/>
    <w:rsid w:val="00C42681"/>
    <w:rsid w:val="00C80ACE"/>
    <w:rsid w:val="00CC0FDE"/>
    <w:rsid w:val="00CE4563"/>
    <w:rsid w:val="00D125F8"/>
    <w:rsid w:val="00D94165"/>
    <w:rsid w:val="00DC1832"/>
    <w:rsid w:val="00E0563D"/>
    <w:rsid w:val="00E25CDA"/>
    <w:rsid w:val="00F07BEE"/>
    <w:rsid w:val="00F17ABB"/>
    <w:rsid w:val="00F8256E"/>
    <w:rsid w:val="00F959C4"/>
    <w:rsid w:val="00FA1334"/>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447D"/>
    <w:pPr>
      <w:spacing w:after="0" w:line="480" w:lineRule="auto"/>
      <w:ind w:left="720" w:hanging="720"/>
    </w:pPr>
  </w:style>
  <w:style w:type="character" w:styleId="Strong">
    <w:name w:val="Strong"/>
    <w:basedOn w:val="DefaultParagraphFont"/>
    <w:uiPriority w:val="22"/>
    <w:qFormat/>
    <w:rsid w:val="0004447D"/>
    <w:rPr>
      <w:b/>
      <w:bCs/>
    </w:rPr>
  </w:style>
  <w:style w:type="character" w:styleId="CommentReference">
    <w:name w:val="annotation reference"/>
    <w:basedOn w:val="DefaultParagraphFont"/>
    <w:uiPriority w:val="99"/>
    <w:semiHidden/>
    <w:unhideWhenUsed/>
    <w:rsid w:val="005D1DC0"/>
    <w:rPr>
      <w:sz w:val="16"/>
      <w:szCs w:val="16"/>
    </w:rPr>
  </w:style>
  <w:style w:type="paragraph" w:styleId="CommentText">
    <w:name w:val="annotation text"/>
    <w:basedOn w:val="Normal"/>
    <w:link w:val="CommentTextChar"/>
    <w:uiPriority w:val="99"/>
    <w:semiHidden/>
    <w:unhideWhenUsed/>
    <w:rsid w:val="005D1DC0"/>
    <w:pPr>
      <w:spacing w:line="240" w:lineRule="auto"/>
    </w:pPr>
    <w:rPr>
      <w:sz w:val="20"/>
      <w:szCs w:val="20"/>
    </w:rPr>
  </w:style>
  <w:style w:type="character" w:customStyle="1" w:styleId="CommentTextChar">
    <w:name w:val="Comment Text Char"/>
    <w:basedOn w:val="DefaultParagraphFont"/>
    <w:link w:val="CommentText"/>
    <w:uiPriority w:val="99"/>
    <w:semiHidden/>
    <w:rsid w:val="005D1DC0"/>
    <w:rPr>
      <w:sz w:val="20"/>
      <w:szCs w:val="20"/>
    </w:rPr>
  </w:style>
  <w:style w:type="paragraph" w:styleId="CommentSubject">
    <w:name w:val="annotation subject"/>
    <w:basedOn w:val="CommentText"/>
    <w:next w:val="CommentText"/>
    <w:link w:val="CommentSubjectChar"/>
    <w:uiPriority w:val="99"/>
    <w:semiHidden/>
    <w:unhideWhenUsed/>
    <w:rsid w:val="005D1DC0"/>
    <w:rPr>
      <w:b/>
      <w:bCs/>
    </w:rPr>
  </w:style>
  <w:style w:type="character" w:customStyle="1" w:styleId="CommentSubjectChar">
    <w:name w:val="Comment Subject Char"/>
    <w:basedOn w:val="CommentTextChar"/>
    <w:link w:val="CommentSubject"/>
    <w:uiPriority w:val="99"/>
    <w:semiHidden/>
    <w:rsid w:val="005D1DC0"/>
    <w:rPr>
      <w:b/>
      <w:bCs/>
      <w:sz w:val="20"/>
      <w:szCs w:val="20"/>
    </w:rPr>
  </w:style>
  <w:style w:type="paragraph" w:styleId="BalloonText">
    <w:name w:val="Balloon Text"/>
    <w:basedOn w:val="Normal"/>
    <w:link w:val="BalloonTextChar"/>
    <w:uiPriority w:val="99"/>
    <w:semiHidden/>
    <w:unhideWhenUsed/>
    <w:rsid w:val="005D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447D"/>
    <w:pPr>
      <w:spacing w:after="0" w:line="480" w:lineRule="auto"/>
      <w:ind w:left="720" w:hanging="720"/>
    </w:pPr>
  </w:style>
  <w:style w:type="character" w:styleId="Strong">
    <w:name w:val="Strong"/>
    <w:basedOn w:val="DefaultParagraphFont"/>
    <w:uiPriority w:val="22"/>
    <w:qFormat/>
    <w:rsid w:val="0004447D"/>
    <w:rPr>
      <w:b/>
      <w:bCs/>
    </w:rPr>
  </w:style>
  <w:style w:type="character" w:styleId="CommentReference">
    <w:name w:val="annotation reference"/>
    <w:basedOn w:val="DefaultParagraphFont"/>
    <w:uiPriority w:val="99"/>
    <w:semiHidden/>
    <w:unhideWhenUsed/>
    <w:rsid w:val="005D1DC0"/>
    <w:rPr>
      <w:sz w:val="16"/>
      <w:szCs w:val="16"/>
    </w:rPr>
  </w:style>
  <w:style w:type="paragraph" w:styleId="CommentText">
    <w:name w:val="annotation text"/>
    <w:basedOn w:val="Normal"/>
    <w:link w:val="CommentTextChar"/>
    <w:uiPriority w:val="99"/>
    <w:semiHidden/>
    <w:unhideWhenUsed/>
    <w:rsid w:val="005D1DC0"/>
    <w:pPr>
      <w:spacing w:line="240" w:lineRule="auto"/>
    </w:pPr>
    <w:rPr>
      <w:sz w:val="20"/>
      <w:szCs w:val="20"/>
    </w:rPr>
  </w:style>
  <w:style w:type="character" w:customStyle="1" w:styleId="CommentTextChar">
    <w:name w:val="Comment Text Char"/>
    <w:basedOn w:val="DefaultParagraphFont"/>
    <w:link w:val="CommentText"/>
    <w:uiPriority w:val="99"/>
    <w:semiHidden/>
    <w:rsid w:val="005D1DC0"/>
    <w:rPr>
      <w:sz w:val="20"/>
      <w:szCs w:val="20"/>
    </w:rPr>
  </w:style>
  <w:style w:type="paragraph" w:styleId="CommentSubject">
    <w:name w:val="annotation subject"/>
    <w:basedOn w:val="CommentText"/>
    <w:next w:val="CommentText"/>
    <w:link w:val="CommentSubjectChar"/>
    <w:uiPriority w:val="99"/>
    <w:semiHidden/>
    <w:unhideWhenUsed/>
    <w:rsid w:val="005D1DC0"/>
    <w:rPr>
      <w:b/>
      <w:bCs/>
    </w:rPr>
  </w:style>
  <w:style w:type="character" w:customStyle="1" w:styleId="CommentSubjectChar">
    <w:name w:val="Comment Subject Char"/>
    <w:basedOn w:val="CommentTextChar"/>
    <w:link w:val="CommentSubject"/>
    <w:uiPriority w:val="99"/>
    <w:semiHidden/>
    <w:rsid w:val="005D1DC0"/>
    <w:rPr>
      <w:b/>
      <w:bCs/>
      <w:sz w:val="20"/>
      <w:szCs w:val="20"/>
    </w:rPr>
  </w:style>
  <w:style w:type="paragraph" w:styleId="BalloonText">
    <w:name w:val="Balloon Text"/>
    <w:basedOn w:val="Normal"/>
    <w:link w:val="BalloonTextChar"/>
    <w:uiPriority w:val="99"/>
    <w:semiHidden/>
    <w:unhideWhenUsed/>
    <w:rsid w:val="005D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F6EB5-DE0A-4202-ACFF-F5F3084B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5704</Words>
  <Characters>33658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 Francois</dc:creator>
  <cp:lastModifiedBy>storch</cp:lastModifiedBy>
  <cp:revision>3</cp:revision>
  <dcterms:created xsi:type="dcterms:W3CDTF">2023-02-18T10:59:00Z</dcterms:created>
  <dcterms:modified xsi:type="dcterms:W3CDTF">2023-02-18T11:00:00Z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id="JV9zKCdj"/&gt;&lt;style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