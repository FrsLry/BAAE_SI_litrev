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3B5E" w14:textId="77777777" w:rsidR="009D6447" w:rsidRDefault="007F0195" w:rsidP="000921B1">
      <w:pPr>
        <w:pStyle w:val="Title"/>
        <w:ind w:firstLine="0"/>
        <w:jc w:val="left"/>
      </w:pPr>
      <w:r>
        <w:t xml:space="preserve">How has bird biodiversity changed over time? A review across </w:t>
      </w:r>
      <w:proofErr w:type="spellStart"/>
      <w:r>
        <w:t>spatio</w:t>
      </w:r>
      <w:proofErr w:type="spellEnd"/>
      <w:r>
        <w:t>-temporal scales</w:t>
      </w:r>
    </w:p>
    <w:p w14:paraId="1F4B6895" w14:textId="7D130105" w:rsidR="009D6447" w:rsidRPr="00F11FBB" w:rsidRDefault="007F0195" w:rsidP="000921B1">
      <w:pPr>
        <w:ind w:firstLine="0"/>
        <w:jc w:val="left"/>
        <w:rPr>
          <w:i/>
          <w:color w:val="000000"/>
          <w:vertAlign w:val="superscript"/>
          <w:lang w:val="fr-FR"/>
        </w:rPr>
      </w:pPr>
      <w:r w:rsidRPr="00F11FBB">
        <w:rPr>
          <w:i/>
          <w:color w:val="000000"/>
          <w:lang w:val="fr-FR"/>
        </w:rPr>
        <w:t xml:space="preserve">François </w:t>
      </w:r>
      <w:proofErr w:type="spellStart"/>
      <w:proofErr w:type="gramStart"/>
      <w:r w:rsidRPr="00F11FBB">
        <w:rPr>
          <w:i/>
          <w:color w:val="000000"/>
          <w:lang w:val="fr-FR"/>
        </w:rPr>
        <w:t>Leroy</w:t>
      </w:r>
      <w:r w:rsidR="00F11FBB" w:rsidRPr="00F11FBB">
        <w:rPr>
          <w:i/>
          <w:color w:val="000000"/>
          <w:vertAlign w:val="superscript"/>
          <w:lang w:val="fr-FR"/>
        </w:rPr>
        <w:t>a</w:t>
      </w:r>
      <w:proofErr w:type="spellEnd"/>
      <w:r w:rsidRPr="00F11FBB">
        <w:rPr>
          <w:i/>
          <w:color w:val="000000"/>
          <w:vertAlign w:val="superscript"/>
          <w:lang w:val="fr-FR"/>
        </w:rPr>
        <w:t>,*</w:t>
      </w:r>
      <w:proofErr w:type="gramEnd"/>
      <w:r w:rsidRPr="00F11FBB">
        <w:rPr>
          <w:i/>
          <w:color w:val="000000"/>
          <w:lang w:val="fr-FR"/>
        </w:rPr>
        <w:t xml:space="preserve">, </w:t>
      </w:r>
      <w:proofErr w:type="spellStart"/>
      <w:r w:rsidRPr="00F11FBB">
        <w:rPr>
          <w:i/>
          <w:color w:val="000000"/>
          <w:lang w:val="fr-FR"/>
        </w:rPr>
        <w:t>Jiři</w:t>
      </w:r>
      <w:proofErr w:type="spellEnd"/>
      <w:r w:rsidRPr="00F11FBB">
        <w:rPr>
          <w:i/>
          <w:color w:val="000000"/>
          <w:lang w:val="fr-FR"/>
        </w:rPr>
        <w:t xml:space="preserve"> </w:t>
      </w:r>
      <w:proofErr w:type="spellStart"/>
      <w:r w:rsidRPr="00F11FBB">
        <w:rPr>
          <w:i/>
          <w:color w:val="000000"/>
          <w:lang w:val="fr-FR"/>
        </w:rPr>
        <w:t>Reif</w:t>
      </w:r>
      <w:r w:rsidR="00F11FBB" w:rsidRPr="00F11FBB">
        <w:rPr>
          <w:i/>
          <w:color w:val="000000"/>
          <w:vertAlign w:val="superscript"/>
          <w:lang w:val="fr-FR"/>
        </w:rPr>
        <w:t>b</w:t>
      </w:r>
      <w:r w:rsidRPr="00F11FBB">
        <w:rPr>
          <w:i/>
          <w:color w:val="000000"/>
          <w:vertAlign w:val="superscript"/>
          <w:lang w:val="fr-FR"/>
        </w:rPr>
        <w:t>,</w:t>
      </w:r>
      <w:r w:rsidR="00F11FBB" w:rsidRPr="00F11FBB">
        <w:rPr>
          <w:i/>
          <w:color w:val="000000"/>
          <w:vertAlign w:val="superscript"/>
          <w:lang w:val="fr-FR"/>
        </w:rPr>
        <w:t>c</w:t>
      </w:r>
      <w:proofErr w:type="spellEnd"/>
      <w:r w:rsidRPr="00F11FBB">
        <w:rPr>
          <w:i/>
          <w:color w:val="000000"/>
          <w:lang w:val="fr-FR"/>
        </w:rPr>
        <w:t xml:space="preserve">, David </w:t>
      </w:r>
      <w:proofErr w:type="spellStart"/>
      <w:r w:rsidRPr="00F11FBB">
        <w:rPr>
          <w:i/>
          <w:color w:val="000000"/>
          <w:lang w:val="fr-FR"/>
        </w:rPr>
        <w:t>Storch</w:t>
      </w:r>
      <w:r w:rsidR="00F11FBB" w:rsidRPr="00F11FBB">
        <w:rPr>
          <w:i/>
          <w:color w:val="000000"/>
          <w:vertAlign w:val="superscript"/>
          <w:lang w:val="fr-FR"/>
        </w:rPr>
        <w:t>d</w:t>
      </w:r>
      <w:r w:rsidRPr="00F11FBB">
        <w:rPr>
          <w:i/>
          <w:color w:val="000000"/>
          <w:vertAlign w:val="superscript"/>
          <w:lang w:val="fr-FR"/>
        </w:rPr>
        <w:t>,</w:t>
      </w:r>
      <w:r w:rsidR="00F11FBB" w:rsidRPr="00F11FBB">
        <w:rPr>
          <w:i/>
          <w:color w:val="000000"/>
          <w:vertAlign w:val="superscript"/>
          <w:lang w:val="fr-FR"/>
        </w:rPr>
        <w:t>e</w:t>
      </w:r>
      <w:proofErr w:type="spellEnd"/>
      <w:r w:rsidRPr="00F11FBB">
        <w:rPr>
          <w:i/>
          <w:color w:val="000000"/>
          <w:lang w:val="fr-FR"/>
        </w:rPr>
        <w:t xml:space="preserve">, Petr </w:t>
      </w:r>
      <w:proofErr w:type="spellStart"/>
      <w:r w:rsidRPr="00F11FBB">
        <w:rPr>
          <w:i/>
          <w:color w:val="000000"/>
          <w:lang w:val="fr-FR"/>
        </w:rPr>
        <w:t>Keil</w:t>
      </w:r>
      <w:r w:rsidR="00F470B6">
        <w:rPr>
          <w:i/>
          <w:color w:val="000000"/>
          <w:vertAlign w:val="superscript"/>
          <w:lang w:val="fr-FR"/>
        </w:rPr>
        <w:t>a</w:t>
      </w:r>
      <w:proofErr w:type="spellEnd"/>
    </w:p>
    <w:p w14:paraId="2AF7D108" w14:textId="4A565061" w:rsidR="009D6447" w:rsidRDefault="00F11FBB" w:rsidP="000921B1">
      <w:pPr>
        <w:ind w:firstLine="0"/>
        <w:jc w:val="left"/>
      </w:pPr>
      <w:r>
        <w:rPr>
          <w:vertAlign w:val="superscript"/>
        </w:rPr>
        <w:t xml:space="preserve">a </w:t>
      </w:r>
      <w:r>
        <w:t xml:space="preserve">Department of Spatial Sciences, Faculty of Environmental Sciences, Czech University of Life Sciences Prague, </w:t>
      </w:r>
      <w:proofErr w:type="spellStart"/>
      <w:r>
        <w:t>Kamýcká</w:t>
      </w:r>
      <w:proofErr w:type="spellEnd"/>
      <w:r>
        <w:t xml:space="preserve"> 129, 16500 Praha-</w:t>
      </w:r>
      <w:proofErr w:type="spellStart"/>
      <w:r>
        <w:t>Suchdol</w:t>
      </w:r>
      <w:proofErr w:type="spellEnd"/>
      <w:r>
        <w:t>, Czech Republic</w:t>
      </w:r>
    </w:p>
    <w:p w14:paraId="001ADC87" w14:textId="43B3C9B9" w:rsidR="009D6447" w:rsidRDefault="00F11FBB" w:rsidP="000921B1">
      <w:pPr>
        <w:ind w:firstLine="0"/>
        <w:jc w:val="left"/>
      </w:pPr>
      <w:r>
        <w:rPr>
          <w:vertAlign w:val="superscript"/>
        </w:rPr>
        <w:t xml:space="preserve">b </w:t>
      </w:r>
      <w:r>
        <w:t>Faculty of Science, Institute for Environmental Studies, Charles University, Prague, Czechia</w:t>
      </w:r>
    </w:p>
    <w:p w14:paraId="218AD87F" w14:textId="40126456" w:rsidR="009D6447" w:rsidRDefault="00F11FBB" w:rsidP="000921B1">
      <w:pPr>
        <w:ind w:firstLine="0"/>
        <w:jc w:val="left"/>
      </w:pPr>
      <w:r>
        <w:rPr>
          <w:vertAlign w:val="superscript"/>
        </w:rPr>
        <w:t xml:space="preserve">c </w:t>
      </w:r>
      <w:r>
        <w:t xml:space="preserve">Department of Zoology, Faculty of Science, </w:t>
      </w:r>
      <w:proofErr w:type="spellStart"/>
      <w:r>
        <w:t>Palacky</w:t>
      </w:r>
      <w:proofErr w:type="spellEnd"/>
      <w:r>
        <w:t xml:space="preserve"> University, Olomouc, Czechia</w:t>
      </w:r>
    </w:p>
    <w:p w14:paraId="66A0557B" w14:textId="2EC9B118" w:rsidR="009D6447" w:rsidRDefault="00F11FBB" w:rsidP="000921B1">
      <w:pPr>
        <w:ind w:firstLine="0"/>
        <w:jc w:val="left"/>
      </w:pPr>
      <w:r>
        <w:rPr>
          <w:vertAlign w:val="superscript"/>
        </w:rPr>
        <w:t xml:space="preserve">d </w:t>
      </w:r>
      <w:proofErr w:type="spellStart"/>
      <w:r>
        <w:t>Center</w:t>
      </w:r>
      <w:proofErr w:type="spellEnd"/>
      <w:r>
        <w:t xml:space="preserve"> for Theoretical Study, Charles University, </w:t>
      </w:r>
      <w:proofErr w:type="spellStart"/>
      <w:r>
        <w:t>Jilská</w:t>
      </w:r>
      <w:proofErr w:type="spellEnd"/>
      <w:r>
        <w:t xml:space="preserve"> 1, 110 00-CZ Praha 1, Czech Republic</w:t>
      </w:r>
    </w:p>
    <w:p w14:paraId="2FFC33A4" w14:textId="0525B3FC" w:rsidR="009D6447" w:rsidRDefault="00F11FBB" w:rsidP="000921B1">
      <w:pPr>
        <w:ind w:firstLine="0"/>
        <w:jc w:val="left"/>
      </w:pPr>
      <w:r>
        <w:rPr>
          <w:vertAlign w:val="superscript"/>
        </w:rPr>
        <w:t xml:space="preserve">e </w:t>
      </w:r>
      <w:r>
        <w:t xml:space="preserve">Department of ecology, Faculty of Science, Charles University, </w:t>
      </w:r>
      <w:proofErr w:type="spellStart"/>
      <w:r>
        <w:t>Viničná</w:t>
      </w:r>
      <w:proofErr w:type="spellEnd"/>
      <w:r>
        <w:t xml:space="preserve"> 7, 128 44 Praha 2, Czech Republic</w:t>
      </w:r>
    </w:p>
    <w:p w14:paraId="28A1FE97" w14:textId="77777777" w:rsidR="001D7AE2" w:rsidRDefault="001D7AE2" w:rsidP="000921B1">
      <w:pPr>
        <w:spacing w:after="0"/>
        <w:jc w:val="left"/>
      </w:pPr>
    </w:p>
    <w:p w14:paraId="67DDF7C6" w14:textId="51E31B2A" w:rsidR="009D6447" w:rsidRDefault="00C06D14" w:rsidP="000921B1">
      <w:pPr>
        <w:spacing w:after="0"/>
        <w:ind w:firstLine="0"/>
        <w:jc w:val="left"/>
        <w:rPr>
          <w:color w:val="1155CC"/>
          <w:u w:val="single"/>
        </w:rPr>
      </w:pPr>
      <w:r>
        <w:t>All d</w:t>
      </w:r>
      <w:commentRangeStart w:id="0"/>
      <w:r w:rsidR="007F0195">
        <w:t>ata</w:t>
      </w:r>
      <w:r>
        <w:t xml:space="preserve"> and</w:t>
      </w:r>
      <w:r w:rsidR="007F0195">
        <w:t xml:space="preserve"> code </w:t>
      </w:r>
      <w:r>
        <w:t xml:space="preserve">used for the analyses </w:t>
      </w:r>
      <w:r w:rsidR="007F0195">
        <w:t xml:space="preserve">are available here: </w:t>
      </w:r>
      <w:hyperlink r:id="rId9">
        <w:r w:rsidR="007F0195">
          <w:rPr>
            <w:color w:val="1155CC"/>
            <w:u w:val="single"/>
          </w:rPr>
          <w:t>https://github.com/FrsLry/BAAE_SI_litrev</w:t>
        </w:r>
      </w:hyperlink>
      <w:commentRangeEnd w:id="0"/>
      <w:r>
        <w:rPr>
          <w:rStyle w:val="CommentReference"/>
        </w:rPr>
        <w:commentReference w:id="0"/>
      </w:r>
    </w:p>
    <w:p w14:paraId="57A4E1F1" w14:textId="77777777" w:rsidR="003B6F18" w:rsidRDefault="003B6F18" w:rsidP="000921B1">
      <w:pPr>
        <w:jc w:val="left"/>
      </w:pPr>
    </w:p>
    <w:p w14:paraId="607E82EE" w14:textId="77777777" w:rsidR="003B6F18" w:rsidRDefault="003B6F18" w:rsidP="000921B1">
      <w:pPr>
        <w:jc w:val="left"/>
      </w:pPr>
    </w:p>
    <w:p w14:paraId="60F51C85" w14:textId="77777777" w:rsidR="003B6F18" w:rsidRDefault="003B6F18" w:rsidP="000921B1">
      <w:pPr>
        <w:jc w:val="left"/>
      </w:pPr>
    </w:p>
    <w:p w14:paraId="0BE02A16" w14:textId="77777777" w:rsidR="003B6F18" w:rsidRDefault="003B6F18" w:rsidP="000921B1">
      <w:pPr>
        <w:jc w:val="left"/>
      </w:pPr>
    </w:p>
    <w:p w14:paraId="55D05F5E" w14:textId="77777777" w:rsidR="003B6F18" w:rsidRDefault="003B6F18" w:rsidP="000921B1">
      <w:pPr>
        <w:jc w:val="left"/>
      </w:pPr>
    </w:p>
    <w:p w14:paraId="305A3B11" w14:textId="77777777" w:rsidR="003B6F18" w:rsidRDefault="003B6F18" w:rsidP="000921B1">
      <w:pPr>
        <w:jc w:val="left"/>
      </w:pPr>
    </w:p>
    <w:p w14:paraId="06D9CBB0" w14:textId="77777777" w:rsidR="003B6F18" w:rsidRDefault="003B6F18" w:rsidP="000921B1">
      <w:pPr>
        <w:jc w:val="left"/>
      </w:pPr>
    </w:p>
    <w:p w14:paraId="7F3614A6" w14:textId="62D45550" w:rsidR="009D6447" w:rsidRDefault="007F0195" w:rsidP="000921B1">
      <w:pPr>
        <w:pStyle w:val="Heading1"/>
        <w:ind w:firstLine="0"/>
        <w:jc w:val="left"/>
      </w:pPr>
      <w:commentRangeStart w:id="1"/>
      <w:r>
        <w:lastRenderedPageBreak/>
        <w:t>Abstract</w:t>
      </w:r>
      <w:commentRangeEnd w:id="1"/>
      <w:r w:rsidR="000921B1">
        <w:rPr>
          <w:rStyle w:val="CommentReference"/>
          <w:rFonts w:ascii="Times New Roman" w:eastAsia="Times New Roman" w:hAnsi="Times New Roman" w:cs="Times New Roman"/>
          <w:b w:val="0"/>
        </w:rPr>
        <w:commentReference w:id="1"/>
      </w:r>
    </w:p>
    <w:p w14:paraId="58C31E5D" w14:textId="77777777" w:rsidR="009D6447" w:rsidRPr="00C90661" w:rsidRDefault="007F0195" w:rsidP="000921B1">
      <w:pPr>
        <w:ind w:firstLine="0"/>
        <w:jc w:val="left"/>
      </w:pPr>
      <w:r w:rsidRPr="00C90661">
        <w:t xml:space="preserve">Empirical quantification of biodiversity changes remains a challenge even in well surveyed groups such as birds. This may be because the change depends on </w:t>
      </w:r>
      <w:proofErr w:type="spellStart"/>
      <w:r w:rsidRPr="00C90661">
        <w:t>spatio</w:t>
      </w:r>
      <w:proofErr w:type="spellEnd"/>
      <w:r w:rsidRPr="00C90661">
        <w:t>-temporal scales, specifically on spatial grain (</w:t>
      </w:r>
      <w:proofErr w:type="gramStart"/>
      <w:r w:rsidRPr="00C90661">
        <w:rPr>
          <w:i/>
        </w:rPr>
        <w:t>i.e.</w:t>
      </w:r>
      <w:proofErr w:type="gramEnd"/>
      <w:r w:rsidRPr="00C90661">
        <w:t xml:space="preserve"> average unit of area of the sampling or the analysis), geographic extent (</w:t>
      </w:r>
      <w:r w:rsidRPr="00C90661">
        <w:rPr>
          <w:i/>
        </w:rPr>
        <w:t>i.e.</w:t>
      </w:r>
      <w:r w:rsidRPr="00C90661">
        <w:t xml:space="preserve"> size of the area of interest), temporal grain (</w:t>
      </w:r>
      <w:r w:rsidRPr="00C90661">
        <w:rPr>
          <w:i/>
        </w:rPr>
        <w:t>i.e.</w:t>
      </w:r>
      <w:r w:rsidRPr="00C90661">
        <w:t xml:space="preserve"> average unit of duration of the sampling or the analysis), and temporal extent (</w:t>
      </w:r>
      <w:r w:rsidRPr="00C90661">
        <w:rPr>
          <w:i/>
        </w:rPr>
        <w:t xml:space="preserve">i.e. </w:t>
      </w:r>
      <w:r w:rsidRPr="00C90661">
        <w:t>length of the time series). Further, different metrics of biodiversity may exhibit different trends. Here we review the literature assessing the temporal trends of avian biodiversity from ca 1900 AD to present, focusing on studies summarising trends across many locations within a larger region (</w:t>
      </w:r>
      <w:proofErr w:type="gramStart"/>
      <w:r w:rsidRPr="00C90661">
        <w:rPr>
          <w:i/>
        </w:rPr>
        <w:t>i.e.</w:t>
      </w:r>
      <w:proofErr w:type="gramEnd"/>
      <w:r w:rsidRPr="00C90661">
        <w:t xml:space="preserve"> spatially replicated). From each study we extracted direction of average trend (increase, decrease, stable), spatial and temporal grains and extents at which the trends have been assessed, metrics of biodiversity, and location. We then discuss the trends as a function of the </w:t>
      </w:r>
      <w:proofErr w:type="spellStart"/>
      <w:r w:rsidRPr="00C90661">
        <w:t>spatio</w:t>
      </w:r>
      <w:proofErr w:type="spellEnd"/>
      <w:r w:rsidRPr="00C90661">
        <w:t xml:space="preserve">-temporal grains and extents they are defined at. We found 59 trends of 12 metrics, where each trend is an average of trends from multiple sites (spatial replicates). There was a tendency of biodiversity metrics to increase at local and regional spatial scales, and to decrease globally. We thus confirmed that biodiversity dynamics can have opposite trends at different spatial scales. Concerning temporal grain, it was poorly documented across the studies, with inconsistent and/or confusing definitions. We suggest a common framework to better understand the link between temporal scales and biodiversity dynamics. We have also identified underrepresented regions (those outside North America and Europe), periods (those before the 70’s), and biodiversity metrics that need further attention. We highlight the importance of considering both spatial and temporal scaling jointly in any assessment of biodiversity change, and provide guidelines for specifying </w:t>
      </w:r>
      <w:proofErr w:type="spellStart"/>
      <w:r w:rsidRPr="00C90661">
        <w:t>spatio</w:t>
      </w:r>
      <w:proofErr w:type="spellEnd"/>
      <w:r w:rsidRPr="00C90661">
        <w:t>-temporal features (</w:t>
      </w:r>
      <w:proofErr w:type="gramStart"/>
      <w:r w:rsidRPr="00C90661">
        <w:rPr>
          <w:i/>
        </w:rPr>
        <w:t>i.e.</w:t>
      </w:r>
      <w:proofErr w:type="gramEnd"/>
      <w:r w:rsidRPr="00C90661">
        <w:rPr>
          <w:i/>
        </w:rPr>
        <w:t xml:space="preserve"> </w:t>
      </w:r>
      <w:r w:rsidRPr="00C90661">
        <w:t>grain, lag and extent) effectively both in birds, and in other taxa.</w:t>
      </w:r>
    </w:p>
    <w:p w14:paraId="5070AB94" w14:textId="77777777" w:rsidR="009D6447" w:rsidRDefault="007F0195" w:rsidP="000921B1">
      <w:pPr>
        <w:ind w:firstLine="0"/>
        <w:jc w:val="left"/>
      </w:pPr>
      <w:r>
        <w:rPr>
          <w:b/>
        </w:rPr>
        <w:lastRenderedPageBreak/>
        <w:t>Keywords:</w:t>
      </w:r>
      <w:r>
        <w:t xml:space="preserve"> macroecology, cross scale, taxonomic diversity, functional diversity, richness, turnover, resolution, extinction, biodiversity crisis, breeding bird survey</w:t>
      </w:r>
    </w:p>
    <w:p w14:paraId="0D7325C9" w14:textId="77777777" w:rsidR="009D6447" w:rsidRDefault="007F0195" w:rsidP="000921B1">
      <w:pPr>
        <w:pStyle w:val="Heading1"/>
        <w:spacing w:line="480" w:lineRule="auto"/>
        <w:ind w:firstLine="0"/>
        <w:jc w:val="left"/>
      </w:pPr>
      <w:r>
        <w:t>Introduction</w:t>
      </w:r>
    </w:p>
    <w:p w14:paraId="157D3B68" w14:textId="46D0E6A8" w:rsidR="009D6447" w:rsidRPr="00C90661" w:rsidRDefault="007F0195" w:rsidP="000921B1">
      <w:pPr>
        <w:ind w:firstLine="0"/>
        <w:jc w:val="left"/>
        <w:rPr>
          <w:lang w:val="en-US"/>
        </w:rPr>
      </w:pPr>
      <w:r w:rsidRPr="00C90661">
        <w:t>We have reasons to suspect that the global alteration of biodiversity due to anthropogenic pressures is unprecedented</w:t>
      </w:r>
      <w:r w:rsidR="00030CB2">
        <w:t xml:space="preserve"> </w:t>
      </w:r>
      <w:r w:rsidR="00030CB2" w:rsidRPr="00030CB2">
        <w:rPr>
          <w:color w:val="0070C0"/>
        </w:rPr>
        <w:fldChar w:fldCharType="begin"/>
      </w:r>
      <w:r w:rsidR="00030CB2" w:rsidRPr="00030CB2">
        <w:rPr>
          <w:color w:val="0070C0"/>
        </w:rPr>
        <w:instrText xml:space="preserve"> ADDIN ZOTERO_ITEM CSL_CITATION {"citationID":"mczczWD5","properties":{"formattedCitation":"(Barnosky et al., 2011)","plainCitation":"(Barnosky et al., 2011)","noteIndex":0},"citationItems":[{"id":16,"uris":["http://zotero.org/users/6714553/items/FZIA8ZC3"],"itemData":{"id":16,"type":"article-journal","abstract":"Palaeontologists recognize five major extinction events from the fossil record, with the most recent, the Cretaceous mass extinction, ending some 65 million years ago. Given the many species known to have disappeared in the past few thousand years, some biologists suggest that a sixth such event is now under way. Barnosky et al. set out to review the evidence for that claim, and conclude that the recent loss of species is dramatic and serious, but not yet in the mass extinction category — usually defined as a loss of at least 75% of Earth's species in a geologically short time frame. But that said, there are clear indications that the loss of species now classed as 'critically endangered' would soon propel the world into its sixth mass extinction.","container-title":"Nature","DOI":"10.1038/nature09678","ISSN":"1476-4687","issue":"7336","language":"en","note":"number: 7336\npublisher: Nature Publishing Group","page":"51-57","source":"www-nature-com.accesdistant.sorbonne-universite.fr","title":"Has the Earth’s sixth mass extinction already arrived?","URL":"http://www.nature.com/articles/nature09678","volume":"471","author":[{"family":"Barnosky","given":"Anthony D."},{"family":"Matzke","given":"Nicholas"},{"family":"Tomiya","given":"Susumu"},{"family":"Wogan","given":"Guinevere O. U."},{"family":"Swartz","given":"Brian"},{"family":"Quental","given":"Tiago B."},{"family":"Marshall","given":"Charles"},{"family":"McGuire","given":"Jenny L."},{"family":"Lindsey","given":"Emily L."},{"family":"Maguire","given":"Kaitlin C."},{"family":"Mersey","given":"Ben"},{"family":"Ferrer","given":"Elizabeth A."}],"accessed":{"date-parts":[["2020",7,8]]},"issued":{"date-parts":[["2011",3]]}}}],"schema":"https://github.com/citation-style-language/schema/raw/master/csl-citation.json"} </w:instrText>
      </w:r>
      <w:r w:rsidR="00030CB2" w:rsidRPr="00030CB2">
        <w:rPr>
          <w:color w:val="0070C0"/>
        </w:rPr>
        <w:fldChar w:fldCharType="separate"/>
      </w:r>
      <w:r w:rsidR="00030CB2" w:rsidRPr="00030CB2">
        <w:rPr>
          <w:color w:val="0070C0"/>
        </w:rPr>
        <w:t>(Barnosky et al., 2011)</w:t>
      </w:r>
      <w:r w:rsidR="00030CB2" w:rsidRPr="00030CB2">
        <w:rPr>
          <w:color w:val="0070C0"/>
        </w:rPr>
        <w:fldChar w:fldCharType="end"/>
      </w:r>
      <w:r w:rsidRPr="00C90661">
        <w:t>, and political goals have been declared in order to mitigate it</w:t>
      </w:r>
      <w:r w:rsidR="00022376" w:rsidRPr="00C90661">
        <w:t xml:space="preserve"> </w:t>
      </w:r>
      <w:r w:rsidR="00022376" w:rsidRPr="00C90661">
        <w:fldChar w:fldCharType="begin"/>
      </w:r>
      <w:r w:rsidR="00E2193E" w:rsidRPr="00C90661">
        <w:instrText xml:space="preserve"> ADDIN ZOTERO_ITEM CSL_CITATION {"citationID":"GP6QnkX8","properties":{"formattedCitation":"(The Convention on Biological Diversity, 2021)","plainCitation":"(The Convention on Biological Diversity, 2021)","dontUpdate":true,"noteIndex":0},"citationItems":[{"id":473,"uris":["http://zotero.org/users/6714553/items/VSF5NDJK"],"itemData":{"id":473,"type":"webpage","language":"en","license":"Copyright 2001-2011, Secretariat of the Convention on Biological Diversity","note":"publisher: Secretariat of the Convention on Biological Diversity","title":"The Convention on Biological Diversity","URL":"https://www.cbd.int/convention/","author":[{"family":"The Convention on Biological Diversity","given":"Biosafety"}],"accessed":{"date-parts":[["2021",7,27]]},"issued":{"date-parts":[["2021",5,21]]}}}],"schema":"https://github.com/citation-style-language/schema/raw/master/csl-citation.json"} </w:instrText>
      </w:r>
      <w:r w:rsidR="00022376" w:rsidRPr="00C90661">
        <w:fldChar w:fldCharType="separate"/>
      </w:r>
      <w:r w:rsidR="00022376" w:rsidRPr="00C90661">
        <w:t>(</w:t>
      </w:r>
      <w:r w:rsidR="00A21029" w:rsidRPr="00C90661">
        <w:t>C</w:t>
      </w:r>
      <w:r w:rsidR="00F9565F" w:rsidRPr="00C90661">
        <w:t xml:space="preserve">onvention on </w:t>
      </w:r>
      <w:r w:rsidR="00A21029" w:rsidRPr="00C90661">
        <w:t>B</w:t>
      </w:r>
      <w:r w:rsidR="00F9565F" w:rsidRPr="00C90661">
        <w:t xml:space="preserve">iological </w:t>
      </w:r>
      <w:r w:rsidR="00A21029" w:rsidRPr="00C90661">
        <w:t>D</w:t>
      </w:r>
      <w:r w:rsidR="00F9565F" w:rsidRPr="00C90661">
        <w:t>iversity</w:t>
      </w:r>
      <w:r w:rsidR="00022376" w:rsidRPr="00C90661">
        <w:t>, 2021)</w:t>
      </w:r>
      <w:r w:rsidR="00022376" w:rsidRPr="00C90661">
        <w:fldChar w:fldCharType="end"/>
      </w:r>
      <w:r w:rsidRPr="00C90661">
        <w:t>. However, a data-driven basis for these policies remains a challenge, mainly due to severe gaps and biases in empirical biodiversity data</w:t>
      </w:r>
      <w:r w:rsidR="00022376" w:rsidRPr="00C90661">
        <w:t xml:space="preserve"> </w:t>
      </w:r>
      <w:r w:rsidR="00022376" w:rsidRPr="00C90661">
        <w:fldChar w:fldCharType="begin"/>
      </w:r>
      <w:r w:rsidR="00022376" w:rsidRPr="00C90661">
        <w:instrText xml:space="preserve"> ADDIN ZOTERO_ITEM CSL_CITATION {"citationID":"pBXx6znE","properties":{"formattedCitation":"(Meyer et al., 2015)","plainCitation":"(Meyer et al., 2015)","noteIndex":0},"citationItems":[{"id":1118,"uris":["http://zotero.org/users/6714553/items/V9E8S3EL"],"itemData":{"id":1118,"type":"article-journal","abstract":"Gaps in digital accessible information (DAI) on species distributions hamper prospects of safeguarding biodiversity and ecosystem services, and addressing central ecological and evolutionary questions. Achieving international targets on biodiversity knowledge requires that information gaps be identified and actions prioritized. Integrating 157 million point records and distribution maps for 21,170 terrestrial vertebrate species, we find that outside a few well-sampled regions, DAI on point occurrences provides very limited and spatially biased inventories of species. Surprisingly, many large, emerging economies are even more under-represented in global DAI than species-rich, developing countries in the tropics. Multi-model inference reveals that completeness is mainly limited by distance to researchers, locally available research funding and participation in data-sharing networks, rather than transportation infrastructure, or size and funding of Western data contributors as often assumed. Our results highlight the urgent need for integrating non-Western data sources and intensifying cooperation to more effectively address societal biodiversity information needs.","container-title":"Nature Communications","DOI":"10.1038/ncomms9221","ISSN":"2041-1723","issue":"1","journalAbbreviation":"Nat Commun","language":"en","license":"2015 The Author(s)","note":"Bandiera_abtest: a\nCc_license_type: cc_by\nCg_type: Nature Research Journals\nnumber: 1\nPrimary_atype: Research\npublisher: Nature Publishing Group\nSubject_term: Biodiversity;Computational biology and bioinformatics\nSubject_term_id: biodiversity;computational-biology-and-bioinformatics","page":"8221","source":"www.nature.com","title":"Global priorities for an effective information basis of biodiversity distributions","URL":"https://www.nature.com/articles/ncomms9221","volume":"6","author":[{"family":"Meyer","given":"Carsten"},{"family":"Kreft","given":"Holger"},{"family":"Guralnick","given":"Robert"},{"family":"Jetz","given":"Walter"}],"accessed":{"date-parts":[["2021",9,29]]},"issued":{"date-parts":[["2015",9,8]]}}}],"schema":"https://github.com/citation-style-language/schema/raw/master/csl-citation.json"} </w:instrText>
      </w:r>
      <w:r w:rsidR="00022376" w:rsidRPr="00C90661">
        <w:fldChar w:fldCharType="separate"/>
      </w:r>
      <w:r w:rsidR="00022376" w:rsidRPr="00C90661">
        <w:t>(Meyer et al., 2015)</w:t>
      </w:r>
      <w:r w:rsidR="00022376" w:rsidRPr="00C90661">
        <w:fldChar w:fldCharType="end"/>
      </w:r>
      <w:r w:rsidRPr="00C90661">
        <w:t xml:space="preserve">. To complicate matters further, current scientific literature has shown that temporal trends of local biodiversity can be different from and sometimes even opposite to trends at larger spatial scales </w:t>
      </w:r>
      <w:r w:rsidR="00151BFB" w:rsidRPr="00C90661">
        <w:fldChar w:fldCharType="begin"/>
      </w:r>
      <w:r w:rsidR="00E2193E" w:rsidRPr="00C90661">
        <w:instrText xml:space="preserve"> ADDIN ZOTERO_ITEM CSL_CITATION {"citationID":"qt9zDxVW","properties":{"formattedCitation":"(Cardinale et al., 2018; Finderup Nielsen et al., 2019; Keil et al., 2011, 2018; Vellend et al., 2013)","plainCitation":"(Cardinale et al., 2018; Finderup Nielsen et al., 2019; Keil et al., 2011, 2018; Vellend et al., 2013)","dontUpdate":true,"noteIndex":0},"citationItems":[{"id":292,"uris":["http://zotero.org/users/6714553/items/KV85W2LW"],"itemData":{"id":292,"type":"article-journal","abstract":"Recently,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Specifically,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different implications for conservation. Lastly, we suggest researchers be aware of pros and cons of using different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Conservation","language":"en","page":"175-183","source":"ScienceDirect","title":"Is local biodiversity declining or not? A summary of the debate over analysis of species richness time trends","title-short":"Is local biodiversity declining or not?","URL":"https://www.sciencedirect.com/science/article/pii/S000632071732089X","volume":"219","author":[{"family":"Cardinale","given":"Bradley J."},{"family":"Gonzalez","given":"Andrew"},{"family":"Allington","given":"Ginger R. H."},{"family":"Loreau","given":"Michel"}],"accessed":{"date-parts":[["2021",6,23]]},"issued":{"date-parts":[["2018",3,1]]}}},{"id":1262,"uris":["http://zotero.org/users/6714553/items/D4H4PY4I"],"itemData":{"id":1262,"type":"article-journal","abstract":"While biodiversity loss continues globally, assessments of regional and local change over time have been equivocal. Here, we assess changes in plant species richness and beta diversity over 140 years at the level of regions within a country. Using 19th-century ﬂora censuses for 14 Danish regions as a baseline, we overcome previous criticisms concerning short time series and neglect of completely altered habitats. We ﬁnd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Europe.","container-title":"Ecology Letters","DOI":"10.1111/ele.13361","ISSN":"1461-023X, 1461-0248","issue":"10","journalAbbreviation":"Ecol Lett","language":"en","page":"1650-1657","source":"DOI.org (Crossref)","title":"More is less: net gain in species richness, but biotic homogenization over 140 years","title-short":"More is less","URL":"https://onlinelibrary.wiley.com/doi/10.1111/ele.13361","volume":"22","author":[{"family":"Finderup Nielsen","given":"Tora"},{"family":"Sand‐Jensen","given":"Kaj"},{"family":"Dornelas","given":"Maria"},{"family":"Bruun","given":"Hans Henrik"}],"editor":[{"family":"Fukami","given":"Tadashi"}],"accessed":{"date-parts":[["2022",1,26]]},"issued":{"date-parts":[["2019",10]]}}},{"id":133,"uris":["http://zotero.org/users/6714553/items/EUWGVYQT"],"itemData":{"id":133,"type":"article-journal","abstract":"We test whether temporal change in species richness (ΔS [%]) is scale-dependent, using data on hoverflies from the UK and the Netherlands. We analysed ΔS between pre-1980 and post-1980 periods using 5 grid resolutions (10×10, 20×20, 40×40, 80×80 and 160×160 km). We also tested the effect of data quality and of unequal survey periods on ΔS estimates, and checked for spatial autocorrelation of ΔS estimates. Using data from equal survey periods, we found significant increases in hoverfly species richness in the Netherlands at fine scales, but no significant change at coarser scales indicating a decrease in beta diversity. In the UK, ΔS was negative at fine scale, near zero at intermediate scales, and positive at coarse scales, indicating that the degree of spatial beta diversity increased between the time periods. The use of unequal survey periods (using longer periods in the past to compensate for lower survey intensity) tended to inflate past species richness, biasing ΔS estimates downwards. High data quality thresholds sometimes obscured dynamics by reducing sample size, but never reversed trends. There was little spatial autocorrelation of ΔS, implying that local drivers (land use change or environmental noise) are important in dynamics of hoverfly diversity. A second, sample agglomeration approach to measure scaling resulted in greater noise in ΔS, obscuring the NL pattern, while still showing strong evidence of fine-scale richness loss in the UK. Our results indicate that explicit considerations of spatial (and temporal) scale are essential in studies documenting past biodiversity change, or projecting change into the future.","container-title":"Ecography","DOI":"10.1111/j.1600-0587.2010.06554.x","ISSN":"1600-0587","issue":"3","language":"en","license":"© 2011 The Authors","note":"_eprint: https://onlinelibrary.wiley.com/doi/pdf/10.1111/j.1600-0587.2010.06554.x","page":"392-401","source":"Wiley Online Library","title":"Biodiversity change is scale-dependent: an example from Dutch and UK hoverflies (Diptera, Syrphidae)","title-short":"Biodiversity change is scale-dependent","URL":"https://onlinelibrary.wiley.com/doi/abs/10.1111/j.1600-0587.2010.06554.x","volume":"34","author":[{"family":"Keil","given":"Petr"},{"family":"Biesmeijer","given":"Jacobus C."},{"family":"Barendregt","given":"Aat"},{"family":"Reemer","given":"Menno"},{"family":"Kunin","given":"William E."}],"accessed":{"date-parts":[["2020",11,7]]},"issued":{"date-parts":[["2011"]]}}},{"id":8,"uris":["http://zotero.org/users/6714553/items/7CBNG8DV"],"itemData":{"id":8,"type":"article-journal","abstract":"Aim: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w:instrText>
      </w:r>
      <w:r w:rsidR="00E2193E" w:rsidRPr="00C90661">
        <w:rPr>
          <w:lang w:val="fr-FR"/>
        </w:rPr>
        <w:instrText xml:space="preserve">s","URL":"http://doi.wiley.com/10.1111/geb.12669","volume":"27","author":[{"family":"Keil","given":"Petr"},{"family":"Pereira","given":"Henrique M."},{"family":"Cabral","given":"Juliano S."},{"family":"Chase","given":"Jonathan M."},{"family":"May","given":"Felix"},{"family":"Martins","given":"Inês S."},{"family":"Winter","given":"Marten"}],"accessed":{"date-parts":[["2020",7,8]]},"issued":{"date-parts":[["2018",1]]}}},{"id":128,"uris":["http://zotero.org/users/6714553/items/MDXQY73X"],"itemData":{"id":128,"type":"article-journal","container-title":"Proceedings of the National Academy of Sciences","DOI":"10.1073/pnas.1312779110","ISSN":"0027-8424, 1091-6490","issue":"48","journalAbbreviation":"Proceedings of the National Academy of Sciences","language":"en","page":"19456-19459","source":"DOI.org (Crossref)","title":"Global meta-analysis reveals no net change in local-scale plant biodiversity over time","URL":"http://www.pnas.org/cgi/doi/10.1073/pnas.1312779110","volume":"110","author":[{"family":"Vellend","given":"M."},{"family":"Baeten","given":"L."},{"family":"Myers-Smith","given":"I. H."},{"family":"Elmendorf","given":"S. C."},{"family":"Beausejour","given":"R."},{"family":"Brown","given":"C. D."},{"family":"De Frenne","given":"P."},{"family":"Verheyen","given":"K."},{"family":"Wipf","given":"S."}],"accessed":{"date-parts":[["2020",11,9]]},"issued":{"date-parts":[["2013",11,26]]}}}],"schema":"https://github.com/citation-style-language/schema/raw/master/csl-citation.json"} </w:instrText>
      </w:r>
      <w:r w:rsidR="00151BFB" w:rsidRPr="00C90661">
        <w:fldChar w:fldCharType="separate"/>
      </w:r>
      <w:r w:rsidR="00151BFB" w:rsidRPr="00C90661">
        <w:rPr>
          <w:lang w:val="fr-FR"/>
        </w:rPr>
        <w:t>(</w:t>
      </w:r>
      <w:r w:rsidR="00151BFB" w:rsidRPr="00C90661">
        <w:rPr>
          <w:i/>
          <w:iCs/>
          <w:lang w:val="fr-FR"/>
        </w:rPr>
        <w:t xml:space="preserve">e.g. </w:t>
      </w:r>
      <w:r w:rsidR="00151BFB" w:rsidRPr="00C90661">
        <w:rPr>
          <w:lang w:val="fr-FR"/>
        </w:rPr>
        <w:t>Cardinale et al., 2018; Finderup Nielsen et al., 2019; Keil et al., 2011, 2018; Vellend et al., 2013)</w:t>
      </w:r>
      <w:r w:rsidR="00151BFB" w:rsidRPr="00C90661">
        <w:fldChar w:fldCharType="end"/>
      </w:r>
      <w:r w:rsidRPr="00C90661">
        <w:rPr>
          <w:lang w:val="fr-FR"/>
        </w:rPr>
        <w:t xml:space="preserve">. </w:t>
      </w:r>
      <w:r w:rsidRPr="00C90661">
        <w:t>Thus, we should expect local and regional changes of biodiversity to be more complex than the simple global decrease in species number</w:t>
      </w:r>
      <w:r w:rsidR="008944B2" w:rsidRPr="00C90661">
        <w:t xml:space="preserve"> </w:t>
      </w:r>
      <w:r w:rsidR="008944B2" w:rsidRPr="00C90661">
        <w:fldChar w:fldCharType="begin"/>
      </w:r>
      <w:r w:rsidR="008944B2" w:rsidRPr="00C90661">
        <w:instrText xml:space="preserve"> ADDIN ZOTERO_ITEM CSL_CITATION {"citationID":"4epbGtzW","properties":{"formattedCitation":"(Chase et al., 2019)","plainCitation":"(Chase et al., 2019)","noteIndex":0},"citationItems":[{"id":12,"uris":["http://zotero.org/users/6714553/items/K8LRWTT8"],"itemData":{"id":12,"type":"article-journal","container-title":"Oikos","DOI":"10.1111/oik.05968","ISSN":"0030-1299,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schema":"https://github.com/citation-style-language/schema/raw/master/csl-citation.json"} </w:instrText>
      </w:r>
      <w:r w:rsidR="008944B2" w:rsidRPr="00C90661">
        <w:fldChar w:fldCharType="separate"/>
      </w:r>
      <w:r w:rsidR="008944B2" w:rsidRPr="00C90661">
        <w:t>(Chase et al., 2019)</w:t>
      </w:r>
      <w:r w:rsidR="008944B2" w:rsidRPr="00C90661">
        <w:fldChar w:fldCharType="end"/>
      </w:r>
      <w:r w:rsidRPr="00C90661">
        <w:t xml:space="preserve">. In addition, biodiversity can be measured by many metrics, and these can differ in their temporal trends </w:t>
      </w:r>
      <w:r w:rsidR="00155A98" w:rsidRPr="00C90661">
        <w:fldChar w:fldCharType="begin"/>
      </w:r>
      <w:r w:rsidR="00155A98" w:rsidRPr="00C90661">
        <w:instrText xml:space="preserve"> ADDIN ZOTERO_ITEM CSL_CITATION {"citationID":"hClLHhbq","properties":{"formattedCitation":"(McGill et al., 2015)","plainCitation":"(McGill et al., 2015)","noteIndex":0},"citationItems":[{"id":135,"uris":["http://zotero.org/users/6714553/items/YSFSMRW7"],"itemData":{"id":135,"type":"article-journal","container-title":"Trends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E."}],"accessed":{"date-parts":[["2020",11,6]]},"issued":{"date-parts":[["2015",2]]}}}],"schema":"https://github.com/citation-style-language/schema/raw/master/csl-citation.json"} </w:instrText>
      </w:r>
      <w:r w:rsidR="00155A98" w:rsidRPr="00C90661">
        <w:fldChar w:fldCharType="separate"/>
      </w:r>
      <w:r w:rsidR="00155A98" w:rsidRPr="00C90661">
        <w:t>(McGill et al., 2015)</w:t>
      </w:r>
      <w:r w:rsidR="00155A98" w:rsidRPr="00C90661">
        <w:fldChar w:fldCharType="end"/>
      </w:r>
      <w:r w:rsidRPr="00C90661">
        <w:t>: for instance, while there may be small average net change in local species richness, ecosystems can still undergo significant changes in species composition</w:t>
      </w:r>
      <w:r w:rsidR="00D923EF" w:rsidRPr="00C90661">
        <w:t xml:space="preserve"> </w:t>
      </w:r>
      <w:r w:rsidR="00D923EF" w:rsidRPr="00C90661">
        <w:fldChar w:fldCharType="begin"/>
      </w:r>
      <w:r w:rsidR="00D923EF" w:rsidRPr="00C90661">
        <w:instrText xml:space="preserve"> ADDIN ZOTERO_ITEM CSL_CITATION {"citationID":"Qa3UqhRY","properties":{"formattedCitation":"(Blowes et al., 2019; Dornelas et al., 2014; Vaidyanathan, 2021)","plainCitation":"(Blowes et al., 2019; Dornelas et al., 2014; Vaidyanathan, 2021)","noteIndex":0},"citationItems":[{"id":14,"uris":["http://zotero.org/users/6714553/items/NM9KYG5G"],"itemData":{"id":14,"type":"article-journal","abstract":"Spatial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w:instrText>
      </w:r>
      <w:r w:rsidR="00D923EF" w:rsidRPr="00C90661">
        <w:rPr>
          <w:lang w:val="en-US"/>
        </w:rPr>
        <w:instrText xml:space="preserve">Series Reveal Biodiversity Change but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E."}],"accessed":{"date-parts":[["2020",7,8]]},"issued":{"date-parts":[["2014",4,18]]}}},{"id":417,"uris":["http://zotero.org/users/6714553/items/SWQ55F6W"],"itemData":{"id":417,"type":"article-journal","abstract":"Many communities aren’t losing biodiversity, but ecosystems are changing rapidly and the future is far from rosy.","container-title":"Nature","DOI":"10.1038/d41586-021-02088-3","issue":"7870","language":"en","license":"2021 Nature","note":"Bandiera_abtest: a\nCg_type: News Feature\nnumber: 7870\npublisher: Nature Publishing Group\nSubject_term: Biodiversity, Ecology, Environmental sciences","page":"22-25","source":"www.nature.com","title":"The world’s species are playing musical chairs: how will it end?","title-short":"The world’s species are playing musical chairs","URL":"https://www.nature.com/articles/d41586-021-02088-3","volume":"596","author":[{"family":"Vaidyanathan","given":"Gayathri"}],"accessed":{"date-parts":[["2021",8,6]]},"issued":{"date-parts":[["2021",8,4]]}}}],"schema":"https://github.com/citation-style-language/schema/raw/master/csl-citation.json"} </w:instrText>
      </w:r>
      <w:r w:rsidR="00D923EF" w:rsidRPr="00C90661">
        <w:fldChar w:fldCharType="separate"/>
      </w:r>
      <w:r w:rsidR="00D923EF" w:rsidRPr="00C90661">
        <w:rPr>
          <w:lang w:val="en-US"/>
        </w:rPr>
        <w:t>(Blowes et al., 2019; Dornelas et al., 2014; Vaidyanathan, 2021)</w:t>
      </w:r>
      <w:r w:rsidR="00D923EF" w:rsidRPr="00C90661">
        <w:fldChar w:fldCharType="end"/>
      </w:r>
      <w:r w:rsidRPr="00C90661">
        <w:rPr>
          <w:lang w:val="en-US"/>
        </w:rPr>
        <w:t>.</w:t>
      </w:r>
    </w:p>
    <w:p w14:paraId="2470223E" w14:textId="40399128" w:rsidR="00E23AD5" w:rsidRPr="00E23AD5" w:rsidRDefault="007F0195" w:rsidP="000921B1">
      <w:pPr>
        <w:pBdr>
          <w:top w:val="nil"/>
          <w:left w:val="nil"/>
          <w:bottom w:val="nil"/>
          <w:right w:val="nil"/>
          <w:between w:val="nil"/>
        </w:pBdr>
        <w:jc w:val="left"/>
        <w:rPr>
          <w:highlight w:val="white"/>
          <w:lang w:val="fr-FR"/>
        </w:rPr>
      </w:pPr>
      <w:bookmarkStart w:id="2" w:name="_heading=h.gjdgxs" w:colFirst="0" w:colLast="0"/>
      <w:bookmarkEnd w:id="2"/>
      <w:commentRangeStart w:id="3"/>
      <w:r w:rsidRPr="00C90661">
        <w:t>The</w:t>
      </w:r>
      <w:commentRangeEnd w:id="3"/>
      <w:r w:rsidR="00965C81">
        <w:rPr>
          <w:rStyle w:val="CommentReference"/>
        </w:rPr>
        <w:commentReference w:id="3"/>
      </w:r>
      <w:r w:rsidRPr="00C90661">
        <w:t xml:space="preserve"> scale at which biodiversity is assessed is critical</w:t>
      </w:r>
      <w:r w:rsidR="00C375D1" w:rsidRPr="00C90661">
        <w:t xml:space="preserve"> </w:t>
      </w:r>
      <w:r w:rsidR="00C375D1" w:rsidRPr="00C90661">
        <w:fldChar w:fldCharType="begin"/>
      </w:r>
      <w:r w:rsidR="00C375D1" w:rsidRPr="00C90661">
        <w:instrText xml:space="preserve"> ADDIN ZOTERO_ITEM CSL_CITATION {"citationID":"ACiRhMzm","properties":{"formattedCitation":"(Levin, 1992)","plainCitation":"(Levin, 1992)","noteIndex":0},"citationItems":[{"id":131,"uris":["http://zotero.org/users/6714553/items/MRG95YFS"],"itemData":{"id":131,"type":"article-journal","abstract":"It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literatures.","container-title":"Ecology","DOI":"https://doi.org/10.2307/1941447","ISSN":"1939-9170","issue":"6","language":"en","note":"_eprint: https://esajournals.onlinelibrary.wiley.com/doi/pdf/10.2307/1941447","page":"1943-1967","source":"Wiley Online Library","title":"The Problem of Pattern and Scale in Ecology: The Robert H. MacArthur Award Lecture","title-short":"The Problem of Pattern and Scale in Ecology","URL":"https://esajournals.onlinelibrary.wiley.com/doi/abs/10.2307/1941447","volume":"73","author":[{"family":"Levin","given":"Simon A."}],"accessed":{"date-parts":[["2020",11,9]]},"issued":{"date-parts":[["1992"]]}}}],"schema":"https://github.com/citation-style-language/schema/raw/master/csl-citation.json"} </w:instrText>
      </w:r>
      <w:r w:rsidR="00C375D1" w:rsidRPr="00C90661">
        <w:fldChar w:fldCharType="separate"/>
      </w:r>
      <w:r w:rsidR="00C375D1" w:rsidRPr="00C90661">
        <w:t>(Levin, 1992)</w:t>
      </w:r>
      <w:r w:rsidR="00C375D1" w:rsidRPr="00C90661">
        <w:fldChar w:fldCharType="end"/>
      </w:r>
      <w:r w:rsidRPr="00C90661">
        <w:t xml:space="preserve">. Since </w:t>
      </w:r>
      <w:r w:rsidR="00C375D1" w:rsidRPr="00C90661">
        <w:fldChar w:fldCharType="begin"/>
      </w:r>
      <w:r w:rsidR="00E2193E" w:rsidRPr="00C90661">
        <w:instrText xml:space="preserve"> ADDIN ZOTERO_ITEM CSL_CITATION {"citationID":"0X1F9nnS","properties":{"formattedCitation":"(Arrhenius, 1921)","plainCitation":"(Arrhenius, 1921)","dontUpdate":true,"noteIndex":0},"citationItems":[{"id":360,"uris":["http://zotero.org/users/6714553/items/HVIL43XP"],"itemData":{"id":360,"type":"article-journal","container-title":"Journal of Ecology","DOI":"10.2307/2255763","ISSN":"0022-0477","issue":"1","note":"publisher: [Wiley, British Ecological Society]","page":"95-99","source":"JSTOR","title":"Species and Area","URL":"https://www.jstor.org/stable/2255763","volume":"9","author":[{"family":"Arrhenius","given":"Olof"}],"accessed":{"date-parts":[["2021",1,26]]},"issued":{"date-parts":[["1921"]]}}}],"schema":"https://github.com/citation-style-language/schema/raw/master/csl-citation.json"} </w:instrText>
      </w:r>
      <w:r w:rsidR="00C375D1" w:rsidRPr="00C90661">
        <w:fldChar w:fldCharType="separate"/>
      </w:r>
      <w:r w:rsidR="00C375D1" w:rsidRPr="00C90661">
        <w:t>Arrhenius (1921)</w:t>
      </w:r>
      <w:r w:rsidR="00C375D1" w:rsidRPr="00C90661">
        <w:fldChar w:fldCharType="end"/>
      </w:r>
      <w:r w:rsidR="00C375D1" w:rsidRPr="00C90661">
        <w:t xml:space="preserve"> </w:t>
      </w:r>
      <w:r w:rsidRPr="00C90661">
        <w:t xml:space="preserve">and </w:t>
      </w:r>
      <w:r w:rsidR="00C375D1" w:rsidRPr="00C90661">
        <w:fldChar w:fldCharType="begin"/>
      </w:r>
      <w:r w:rsidR="00E2193E" w:rsidRPr="00C90661">
        <w:instrText xml:space="preserve"> ADDIN ZOTERO_ITEM CSL_CITATION {"citationID":"UsAd163l","properties":{"formattedCitation":"(Preston, 1960)","plainCitation":"(Preston, 1960)","dontUpdate":true,"noteIndex":0},"citationItems":[{"id":1123,"uris":["http://zotero.org/users/6714553/items/P5FRP69J"],"itemData":{"id":1123,"type":"article-journal","container-title":"Ecology","DOI":"10.2307/1931793","ISSN":"1939-9170","issue":"4","language":"en","note":"_eprint: https://onlinelibrary.wiley.com/doi/pdf/10.2307/1931793","page":"611-627","source":"Wiley Online Library","title":"Time and Space and the Variation of Species","URL":"https://onlinelibrary.wiley.com/doi/abs/10.2307/1931793","volume":"41","author":[{"family":"Preston","given":"F. W."}],"accessed":{"date-parts":[["2021",9,29]]},"issued":{"date-parts":[["1960"]]}}}],"schema":"https://github.com/citation-style-language/schema/raw/master/csl-citation.json"} </w:instrText>
      </w:r>
      <w:r w:rsidR="00C375D1" w:rsidRPr="00C90661">
        <w:fldChar w:fldCharType="separate"/>
      </w:r>
      <w:r w:rsidR="00C375D1" w:rsidRPr="00C90661">
        <w:t>Preston (1960)</w:t>
      </w:r>
      <w:r w:rsidR="00C375D1" w:rsidRPr="00C90661">
        <w:fldChar w:fldCharType="end"/>
      </w:r>
      <w:r w:rsidRPr="00C90661">
        <w:t>, who formulated the species-area and species-time relationships, we know that spatial and temporal scal</w:t>
      </w:r>
      <w:ins w:id="4" w:author="Keil Petr" w:date="2023-02-16T13:00:00Z">
        <w:r w:rsidR="00730781">
          <w:t>ing</w:t>
        </w:r>
      </w:ins>
      <w:del w:id="5" w:author="Keil Petr" w:date="2023-02-16T13:00:00Z">
        <w:r w:rsidRPr="00C90661" w:rsidDel="00730781">
          <w:delText>ing</w:delText>
        </w:r>
      </w:del>
      <w:r w:rsidRPr="00C90661">
        <w:t xml:space="preserve"> of biodiversity affect</w:t>
      </w:r>
      <w:del w:id="6" w:author="Keil Petr" w:date="2023-02-16T13:00:00Z">
        <w:r w:rsidRPr="00C90661" w:rsidDel="00730781">
          <w:delText>s</w:delText>
        </w:r>
      </w:del>
      <w:r w:rsidRPr="00C90661">
        <w:t xml:space="preserve"> macroecological patterns. While the </w:t>
      </w:r>
      <w:r w:rsidRPr="00C90661">
        <w:rPr>
          <w:i/>
        </w:rPr>
        <w:t xml:space="preserve">static </w:t>
      </w:r>
      <w:r w:rsidRPr="00C90661">
        <w:t>spatial scaling of biodiversity has been of great interest</w:t>
      </w:r>
      <w:r w:rsidR="00C375D1" w:rsidRPr="00C90661">
        <w:t xml:space="preserve"> </w:t>
      </w:r>
      <w:r w:rsidR="00C375D1" w:rsidRPr="00C90661">
        <w:fldChar w:fldCharType="begin"/>
      </w:r>
      <w:r w:rsidR="00E2193E" w:rsidRPr="00C90661">
        <w:instrText xml:space="preserve"> ADDIN ZOTERO_ITEM CSL_CITATION {"citationID":"r2Ex2abJ","properties":{"formattedCitation":"(Rahbek, 2005; Storch et al., 2007)","plainCitation":"(Rahbek, 2005; Storch et al., 2007)","dontUpdate":true,"noteIndex":0},"citationItems":[{"id":1216,"uris":["http://zotero.org/users/6714553/items/AZ44BGCP"],"itemData":{"id":1216,"type":"article-journal","abstract":"Despite two centuries of exploration, our understanding of factors determining the distribution of life on Earth is in many ways still in its infancy. Much of the disagreement about governing processes of variation in species richness may be the result of differences in our perception of species-richness patterns. Until recently, most studies of large-scale species-richness patterns assumed implicitly that patterns and mechanisms were scale invariant. Illustrated with examples and a quantitative analysis of published data on altitudinal gradients of species richness (n = 204), this review discusses how scale effects (extent and grain size) can influence our perception of patterns and processes. For example, a hump-shaped altitudinal species-richness pattern is the most typical (c. 50%), with a monotonic decreasing pattern (c. 25%) also frequently reported, but the relative distribution of patterns changes readily with spatial grain and extent. If we are to attribute relative impact to various factors influencing species richness and distribution and to decide at which point along a spatial and temporal continuum they act, we should not ask only how results vary as a function of scale but also search for consistent patterns in these scale effects. The review concludes with suggestions of potential routes for future analytical exploration of species-richness patterns.","container-title":"Ecology Letters","DOI":"10.1111/j.1461-0248.2004.00701.x","ISSN":"1461-0248","issue":"2","language":"en","note":"_eprint: https://onlinelibrary.wiley.com/doi/pdf/10.1111/j.1461-0248.2004.00701.x","page":"224-239","source":"Wiley Online Library","title":"The role of spatial scale and the perception of large-scale species-richness patterns","URL":"https://onlinelibrary.wiley.com/doi/abs/10.1111/j.1461-0248.2004.00701.x","volume":"8","author":[{"family":"Rahbek","given":"Carsten"}],"accessed":{"date-parts":[["2022",1,10]]},"issued":{"date-parts":[["2005"]]}}},{"id":1112,"uris":["http://zotero.org/users/6714553/items/XBD3NK4I"],"itemData":{"id":1112,"type":"book","abstract":"We know that there are tens of millions of plant and animal species, but we do not know enough to be able to describe the patterns and processes that characterise the distribution of species in space, time and taxonomic groups. Given that in practical terms it is impossible to expect to be able to document biodiversity with any degree of completeness other approaches must be used. Scaling rules offer one possible framework, and this book offers a synthesis of the ways in which scaling theory can be applied to the analysis of biodiversity. Scaling Biodiversity presents new views on quantitative patterns of the biological diversity on earth and the processes responsible for them. Written by a team of leading experts in ecology who present their most recent and innovative views, readers will be provided with what is the state of art in current ecology and biodiversity science.","collection-title":"Ecological Reviews","event-place":"Cambridge","ISBN":"978-0-521-87602-5","note":"DOI: 10.1017/CBO9780511814938","publisher":"Cambridge University Press","publisher-place":"Cambridge","source":"Cambridge University Press","title":"Scaling Biodiversity","URL":"https://www.cambridge.org/core/books/scaling-biodiversity/E956EF65E3D7727A0A836AF38A40A893","editor":[{"family":"Storch","given":"David"},{"family":"Marquet","given":"Pablo"},{"family":"Brown","given":"James"}],"accessed":{"date-parts":[["2021",9,22]]},"issued":{"date-parts":[["2007"]]}}}],"schema":"https://github.com/citation-style-language/schema/raw/master/csl-citation.json"} </w:instrText>
      </w:r>
      <w:r w:rsidR="00C375D1" w:rsidRPr="00C90661">
        <w:fldChar w:fldCharType="separate"/>
      </w:r>
      <w:r w:rsidR="00C375D1" w:rsidRPr="00C90661">
        <w:t>(</w:t>
      </w:r>
      <w:r w:rsidR="00C375D1" w:rsidRPr="00C90661">
        <w:rPr>
          <w:i/>
          <w:iCs/>
        </w:rPr>
        <w:t xml:space="preserve">e.g. </w:t>
      </w:r>
      <w:r w:rsidR="00C375D1" w:rsidRPr="00C90661">
        <w:t>Rahbek, 2005; Storch et al., 2007)</w:t>
      </w:r>
      <w:r w:rsidR="00C375D1" w:rsidRPr="00C90661">
        <w:fldChar w:fldCharType="end"/>
      </w:r>
      <w:r w:rsidRPr="00C90661">
        <w:t xml:space="preserve">, it is still unclear how spatial and temporal scales affect the perceived </w:t>
      </w:r>
      <w:r w:rsidRPr="00730781">
        <w:rPr>
          <w:i/>
          <w:iCs/>
          <w:rPrChange w:id="7" w:author="Keil Petr" w:date="2023-02-16T13:01:00Z">
            <w:rPr/>
          </w:rPrChange>
        </w:rPr>
        <w:t>dynamics</w:t>
      </w:r>
      <w:r w:rsidRPr="00C90661">
        <w:t xml:space="preserve"> of biodiversity. In other words: how the observed temporal biodiversity trends differ when we zoom out from local communities to regions, countries, or continents</w:t>
      </w:r>
      <w:r w:rsidRPr="00C90661">
        <w:rPr>
          <w:highlight w:val="white"/>
        </w:rPr>
        <w:t xml:space="preserve">? </w:t>
      </w:r>
      <w:bookmarkStart w:id="8" w:name="_Hlk127276427"/>
      <w:r w:rsidR="0037268C">
        <w:rPr>
          <w:color w:val="0070C0"/>
          <w:highlight w:val="white"/>
        </w:rPr>
        <w:t xml:space="preserve">In </w:t>
      </w:r>
      <w:r w:rsidR="00E23AD5" w:rsidRPr="00E23AD5">
        <w:rPr>
          <w:color w:val="0070C0"/>
          <w:highlight w:val="white"/>
        </w:rPr>
        <w:t xml:space="preserve">fact, </w:t>
      </w:r>
      <w:r w:rsidR="00E23AD5" w:rsidRPr="00E23AD5">
        <w:rPr>
          <w:color w:val="0070C0"/>
          <w:highlight w:val="white"/>
        </w:rPr>
        <w:lastRenderedPageBreak/>
        <w:t xml:space="preserve">the magnitude of </w:t>
      </w:r>
      <w:del w:id="9" w:author="Keil Petr" w:date="2023-02-16T13:02:00Z">
        <w:r w:rsidR="00E23AD5" w:rsidRPr="00E23AD5" w:rsidDel="00730781">
          <w:rPr>
            <w:color w:val="0070C0"/>
            <w:highlight w:val="white"/>
          </w:rPr>
          <w:delText xml:space="preserve">the </w:delText>
        </w:r>
      </w:del>
      <w:r w:rsidR="00E23AD5" w:rsidRPr="00E23AD5">
        <w:rPr>
          <w:color w:val="0070C0"/>
          <w:highlight w:val="white"/>
        </w:rPr>
        <w:t xml:space="preserve">ecological processes </w:t>
      </w:r>
      <w:del w:id="10" w:author="Keil Petr" w:date="2023-02-16T13:02:00Z">
        <w:r w:rsidR="00E23AD5" w:rsidRPr="00E23AD5" w:rsidDel="00730781">
          <w:rPr>
            <w:color w:val="0070C0"/>
            <w:highlight w:val="white"/>
          </w:rPr>
          <w:delText xml:space="preserve">responsible for the temporal change of biodiversity </w:delText>
        </w:r>
      </w:del>
      <w:r w:rsidR="00E23AD5" w:rsidRPr="00E23AD5">
        <w:rPr>
          <w:color w:val="0070C0"/>
          <w:highlight w:val="white"/>
        </w:rPr>
        <w:t>such as colonization, extinction, persistence, dispersal</w:t>
      </w:r>
      <w:ins w:id="11" w:author="Keil Petr" w:date="2023-02-16T13:02:00Z">
        <w:r w:rsidR="00730781">
          <w:rPr>
            <w:color w:val="0070C0"/>
            <w:highlight w:val="white"/>
          </w:rPr>
          <w:t>,</w:t>
        </w:r>
      </w:ins>
      <w:r w:rsidR="00E23AD5" w:rsidRPr="00E23AD5">
        <w:rPr>
          <w:color w:val="0070C0"/>
          <w:highlight w:val="white"/>
        </w:rPr>
        <w:t xml:space="preserve"> or extirpation </w:t>
      </w:r>
      <w:del w:id="12" w:author="Keil Petr" w:date="2023-02-16T13:02:00Z">
        <w:r w:rsidR="00E23AD5" w:rsidRPr="00E23AD5" w:rsidDel="00730781">
          <w:rPr>
            <w:color w:val="0070C0"/>
            <w:highlight w:val="white"/>
          </w:rPr>
          <w:delText xml:space="preserve">are </w:delText>
        </w:r>
      </w:del>
      <w:ins w:id="13" w:author="Keil Petr" w:date="2023-02-16T13:02:00Z">
        <w:r w:rsidR="00730781">
          <w:rPr>
            <w:color w:val="0070C0"/>
            <w:highlight w:val="white"/>
          </w:rPr>
          <w:t>is</w:t>
        </w:r>
        <w:r w:rsidR="00730781" w:rsidRPr="00E23AD5">
          <w:rPr>
            <w:color w:val="0070C0"/>
            <w:highlight w:val="white"/>
          </w:rPr>
          <w:t xml:space="preserve"> </w:t>
        </w:r>
      </w:ins>
      <w:del w:id="14" w:author="Keil Petr" w:date="2023-02-16T13:02:00Z">
        <w:r w:rsidR="00E23AD5" w:rsidDel="00730781">
          <w:rPr>
            <w:color w:val="0070C0"/>
            <w:highlight w:val="white"/>
          </w:rPr>
          <w:delText xml:space="preserve">themselves </w:delText>
        </w:r>
      </w:del>
      <w:r w:rsidR="00E23AD5" w:rsidRPr="00E23AD5">
        <w:rPr>
          <w:color w:val="0070C0"/>
          <w:highlight w:val="white"/>
        </w:rPr>
        <w:t>scale dependent</w:t>
      </w:r>
      <w:ins w:id="15" w:author="Keil Petr" w:date="2023-02-16T12:58:00Z">
        <w:r w:rsidR="00730781">
          <w:rPr>
            <w:color w:val="0070C0"/>
            <w:highlight w:val="white"/>
          </w:rPr>
          <w:t>,</w:t>
        </w:r>
      </w:ins>
      <w:r w:rsidR="00D57BD9">
        <w:rPr>
          <w:color w:val="0070C0"/>
          <w:highlight w:val="white"/>
        </w:rPr>
        <w:t xml:space="preserve"> le</w:t>
      </w:r>
      <w:proofErr w:type="spellStart"/>
      <w:r w:rsidR="00D57BD9" w:rsidRPr="00D57BD9">
        <w:rPr>
          <w:color w:val="0070C0"/>
          <w:highlight w:val="white"/>
          <w:lang w:val="en-US"/>
        </w:rPr>
        <w:t>ad</w:t>
      </w:r>
      <w:r w:rsidR="00D57BD9">
        <w:rPr>
          <w:color w:val="0070C0"/>
          <w:highlight w:val="white"/>
          <w:lang w:val="en-US"/>
        </w:rPr>
        <w:t>ing</w:t>
      </w:r>
      <w:proofErr w:type="spellEnd"/>
      <w:r w:rsidR="00D57BD9">
        <w:rPr>
          <w:color w:val="0070C0"/>
          <w:highlight w:val="white"/>
          <w:lang w:val="en-US"/>
        </w:rPr>
        <w:t xml:space="preserve"> to </w:t>
      </w:r>
      <w:del w:id="16" w:author="Keil Petr" w:date="2023-02-16T12:59:00Z">
        <w:r w:rsidR="00B52650" w:rsidDel="00730781">
          <w:rPr>
            <w:color w:val="0070C0"/>
            <w:highlight w:val="white"/>
            <w:lang w:val="en-US"/>
          </w:rPr>
          <w:delText>different</w:delText>
        </w:r>
      </w:del>
      <w:ins w:id="17" w:author="Keil Petr" w:date="2023-02-16T13:03:00Z">
        <w:r w:rsidR="00730781">
          <w:rPr>
            <w:color w:val="0070C0"/>
            <w:highlight w:val="white"/>
            <w:lang w:val="en-US"/>
          </w:rPr>
          <w:t>different</w:t>
        </w:r>
      </w:ins>
      <w:ins w:id="18" w:author="Keil Petr" w:date="2023-02-16T12:59:00Z">
        <w:r w:rsidR="00730781">
          <w:rPr>
            <w:color w:val="0070C0"/>
            <w:highlight w:val="white"/>
            <w:lang w:val="en-US"/>
          </w:rPr>
          <w:t xml:space="preserve"> </w:t>
        </w:r>
      </w:ins>
      <w:ins w:id="19" w:author="Keil Petr" w:date="2023-02-16T12:58:00Z">
        <w:r w:rsidR="00730781">
          <w:rPr>
            <w:color w:val="0070C0"/>
            <w:highlight w:val="white"/>
            <w:lang w:val="en-US"/>
          </w:rPr>
          <w:t>possible</w:t>
        </w:r>
      </w:ins>
      <w:r w:rsidR="00B52650">
        <w:rPr>
          <w:color w:val="0070C0"/>
          <w:highlight w:val="white"/>
          <w:lang w:val="en-US"/>
        </w:rPr>
        <w:t xml:space="preserve"> </w:t>
      </w:r>
      <w:del w:id="20" w:author="Keil Petr" w:date="2023-02-16T12:59:00Z">
        <w:r w:rsidR="00B52650" w:rsidDel="00730781">
          <w:rPr>
            <w:color w:val="0070C0"/>
            <w:highlight w:val="white"/>
            <w:lang w:val="en-US"/>
          </w:rPr>
          <w:delText xml:space="preserve">spatial scaling </w:delText>
        </w:r>
      </w:del>
      <w:ins w:id="21" w:author="Keil Petr" w:date="2023-02-16T12:59:00Z">
        <w:r w:rsidR="00730781">
          <w:rPr>
            <w:color w:val="0070C0"/>
            <w:highlight w:val="white"/>
            <w:lang w:val="en-US"/>
          </w:rPr>
          <w:t xml:space="preserve">relationships between scale and </w:t>
        </w:r>
      </w:ins>
      <w:del w:id="22" w:author="Keil Petr" w:date="2023-02-16T12:59:00Z">
        <w:r w:rsidR="00D57BD9" w:rsidDel="00730781">
          <w:rPr>
            <w:color w:val="0070C0"/>
            <w:highlight w:val="white"/>
            <w:lang w:val="en-US"/>
          </w:rPr>
          <w:delText xml:space="preserve">of </w:delText>
        </w:r>
      </w:del>
      <w:r w:rsidR="00D57BD9">
        <w:rPr>
          <w:color w:val="0070C0"/>
          <w:highlight w:val="white"/>
          <w:lang w:val="en-US"/>
        </w:rPr>
        <w:t>biodiversity change</w:t>
      </w:r>
      <w:del w:id="23" w:author="Keil Petr" w:date="2023-02-16T12:59:00Z">
        <w:r w:rsidR="00D57BD9" w:rsidDel="00730781">
          <w:rPr>
            <w:color w:val="0070C0"/>
            <w:highlight w:val="white"/>
            <w:lang w:val="en-US"/>
          </w:rPr>
          <w:delText>s</w:delText>
        </w:r>
      </w:del>
      <w:r w:rsidR="00D57BD9">
        <w:rPr>
          <w:color w:val="0070C0"/>
          <w:highlight w:val="white"/>
          <w:lang w:val="en-US"/>
        </w:rPr>
        <w:t xml:space="preserve"> </w:t>
      </w:r>
      <w:r w:rsidR="00E23AD5" w:rsidRPr="00E23AD5">
        <w:rPr>
          <w:color w:val="0070C0"/>
          <w:highlight w:val="white"/>
        </w:rPr>
        <w:fldChar w:fldCharType="begin"/>
      </w:r>
      <w:r w:rsidR="00E23AD5" w:rsidRPr="00E23AD5">
        <w:rPr>
          <w:color w:val="0070C0"/>
          <w:highlight w:val="white"/>
        </w:rPr>
        <w:instrText xml:space="preserve"> ADDIN ZOTERO_ITEM CSL_CITATION {"citationID":"1X7eLCgy","properties":{"formattedCitation":"(Chase et al., 2019; Jarzyna et al., 2015; Jarzyna &amp; Jetz, 2018; Keil et al., 2018)","plainCitation":"(Chase et al., 2019; Jarzyna et al., 2015; Jarzyna &amp; Jetz, 2018; Keil et al., 2018)","noteIndex":0},"citationItems":[{"id":12,"uris":["http://zotero.org/users/6714553/items/K8LRWTT8"],"itemData":{"id":12,"type":"article-journal","container-title":"Oikos","DOI":"10.1111/oik.05968","ISSN":"0030-1299,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365,"uris":["http://zotero.org/users/6714553/items/XYK2R4KV"],"itemData":{"id":365,"type":"article-journal","abstract":"Aim Biodiversity patterns and the mechanisms driving these patterns are inherently scale dependent. Studies investigating biodiversity scaling have focused mostly on evaluating community turnover without taking into consideration its underlying processes of local extinction (hereafter, extinction) and colonization. Our goal was to evaluate the spatial scaling of change in avian assemblages through time and identify environmental drivers of community-wide dynamics across a range of spatial scales, with a focus on extinction and colonization.","container-title":"Global Ecology and Biogeography","DOI":"10.1111/geb.12361","ISSN":"1466822X","issue":"11","journalAbbreviation":"Global Ecology and Biogeography","language":"en","page":"1236-1248","source":"DOI.org (Crossref)","title":"Spatial scaling of temporal changes in avian communities: Scale dependence of community turnover","title-short":"Spatial scaling of temporal changes in avian communities","URL":"http://doi.wiley.com/10.1111/geb.12361","volume":"24","author":[{"family":"Jarzyna","given":"Marta A."},{"family":"Zuckerberg","given":"Benjamin"},{"family":"Porter","given":"William F."},{"family":"Finley","given":"Andrew O."},{"family":"Maurer","given":"Brian A."}],"accessed":{"date-parts":[["2021",1,22]]},"issued":{"date-parts":[["2015",11]]}}},{"id":2,"uris":["http://zotero.org/users/6714553/items/QDXWHQ2I"],"itemData":{"id":2,"type":"article-journal","container-title":"Nature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w:instrText>
      </w:r>
      <w:r w:rsidR="00E23AD5" w:rsidRPr="00E23AD5">
        <w:rPr>
          <w:color w:val="0070C0"/>
          <w:highlight w:val="white"/>
          <w:lang w:val="fr-FR"/>
        </w:rPr>
        <w:instrText xml:space="preserve">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E23AD5" w:rsidRPr="00E23AD5">
        <w:rPr>
          <w:color w:val="0070C0"/>
          <w:highlight w:val="white"/>
        </w:rPr>
        <w:fldChar w:fldCharType="separate"/>
      </w:r>
      <w:r w:rsidR="00E23AD5" w:rsidRPr="00E23AD5">
        <w:rPr>
          <w:color w:val="0070C0"/>
          <w:highlight w:val="white"/>
          <w:lang w:val="fr-FR"/>
        </w:rPr>
        <w:t>(Chase et al., 2019; Jarzyna et al., 2015; Jarzyna &amp; Jetz, 2018; Keil et al., 2018)</w:t>
      </w:r>
      <w:r w:rsidR="00E23AD5" w:rsidRPr="00E23AD5">
        <w:rPr>
          <w:color w:val="0070C0"/>
          <w:highlight w:val="white"/>
        </w:rPr>
        <w:fldChar w:fldCharType="end"/>
      </w:r>
      <w:r w:rsidR="00E23AD5" w:rsidRPr="00E23AD5">
        <w:rPr>
          <w:color w:val="0070C0"/>
          <w:highlight w:val="white"/>
          <w:lang w:val="fr-FR"/>
        </w:rPr>
        <w:t xml:space="preserve">. </w:t>
      </w:r>
      <w:bookmarkEnd w:id="8"/>
    </w:p>
    <w:p w14:paraId="005CBEC8" w14:textId="27A0BB0E" w:rsidR="009D6447" w:rsidRPr="00C90661" w:rsidRDefault="005F5712" w:rsidP="000921B1">
      <w:pPr>
        <w:pBdr>
          <w:top w:val="nil"/>
          <w:left w:val="nil"/>
          <w:bottom w:val="nil"/>
          <w:right w:val="nil"/>
          <w:between w:val="nil"/>
        </w:pBdr>
        <w:jc w:val="left"/>
        <w:rPr>
          <w:highlight w:val="white"/>
        </w:rPr>
      </w:pPr>
      <w:ins w:id="24" w:author="Keil Petr" w:date="2023-02-16T17:16:00Z">
        <w:r>
          <w:rPr>
            <w:color w:val="0070C0"/>
            <w:highlight w:val="white"/>
          </w:rPr>
          <w:t>Importantly</w:t>
        </w:r>
      </w:ins>
      <w:ins w:id="25" w:author="Keil Petr" w:date="2023-02-16T17:15:00Z">
        <w:r w:rsidRPr="005F5712">
          <w:rPr>
            <w:color w:val="0070C0"/>
            <w:highlight w:val="white"/>
            <w:rPrChange w:id="26" w:author="Keil Petr" w:date="2023-02-16T17:16:00Z">
              <w:rPr>
                <w:highlight w:val="white"/>
              </w:rPr>
            </w:rPrChange>
          </w:rPr>
          <w:t xml:space="preserve">, scale has several facets, specifically grain, extent, </w:t>
        </w:r>
        <w:r w:rsidRPr="005F5712">
          <w:rPr>
            <w:color w:val="0070C0"/>
            <w:highlight w:val="white"/>
            <w:rPrChange w:id="27" w:author="Keil Petr" w:date="2023-02-16T17:17:00Z">
              <w:rPr>
                <w:highlight w:val="white"/>
              </w:rPr>
            </w:rPrChange>
          </w:rPr>
          <w:t>and lag (</w:t>
        </w:r>
        <w:r w:rsidRPr="005F5712">
          <w:rPr>
            <w:color w:val="0070C0"/>
            <w:highlight w:val="yellow"/>
            <w:rPrChange w:id="28" w:author="Keil Petr" w:date="2023-02-16T17:17:00Z">
              <w:rPr>
                <w:highlight w:val="white"/>
              </w:rPr>
            </w:rPrChange>
          </w:rPr>
          <w:t>REF</w:t>
        </w:r>
        <w:r w:rsidRPr="005F5712">
          <w:rPr>
            <w:color w:val="0070C0"/>
            <w:highlight w:val="white"/>
            <w:rPrChange w:id="29" w:author="Keil Petr" w:date="2023-02-16T17:17:00Z">
              <w:rPr>
                <w:highlight w:val="white"/>
              </w:rPr>
            </w:rPrChange>
          </w:rPr>
          <w:t xml:space="preserve">). </w:t>
        </w:r>
      </w:ins>
      <w:r w:rsidR="007F0195" w:rsidRPr="005F5712">
        <w:rPr>
          <w:color w:val="0070C0"/>
          <w:highlight w:val="white"/>
          <w:rPrChange w:id="30" w:author="Keil Petr" w:date="2023-02-16T17:17:00Z">
            <w:rPr>
              <w:highlight w:val="white"/>
            </w:rPr>
          </w:rPrChange>
        </w:rPr>
        <w:t xml:space="preserve">Here, </w:t>
      </w:r>
      <w:del w:id="31" w:author="Keil Petr" w:date="2023-02-16T17:16:00Z">
        <w:r w:rsidR="007F0195" w:rsidRPr="005F5712" w:rsidDel="005F5712">
          <w:rPr>
            <w:color w:val="0070C0"/>
            <w:highlight w:val="white"/>
            <w:rPrChange w:id="32" w:author="Keil Petr" w:date="2023-02-16T17:17:00Z">
              <w:rPr>
                <w:highlight w:val="white"/>
              </w:rPr>
            </w:rPrChange>
          </w:rPr>
          <w:delText xml:space="preserve">the </w:delText>
        </w:r>
      </w:del>
      <w:ins w:id="33" w:author="Keil Petr" w:date="2023-02-16T17:16:00Z">
        <w:r w:rsidRPr="005F5712">
          <w:rPr>
            <w:color w:val="0070C0"/>
            <w:highlight w:val="white"/>
            <w:rPrChange w:id="34" w:author="Keil Petr" w:date="2023-02-16T17:17:00Z">
              <w:rPr>
                <w:highlight w:val="white"/>
              </w:rPr>
            </w:rPrChange>
          </w:rPr>
          <w:t xml:space="preserve">we use the </w:t>
        </w:r>
      </w:ins>
      <w:r w:rsidR="007F0195" w:rsidRPr="005F5712">
        <w:rPr>
          <w:color w:val="0070C0"/>
          <w:highlight w:val="white"/>
          <w:rPrChange w:id="35" w:author="Keil Petr" w:date="2023-02-16T17:17:00Z">
            <w:rPr>
              <w:highlight w:val="white"/>
            </w:rPr>
          </w:rPrChange>
        </w:rPr>
        <w:t xml:space="preserve">term </w:t>
      </w:r>
      <w:r w:rsidR="007F0195" w:rsidRPr="005F5712">
        <w:rPr>
          <w:i/>
          <w:color w:val="0070C0"/>
          <w:highlight w:val="white"/>
          <w:rPrChange w:id="36" w:author="Keil Petr" w:date="2023-02-16T17:17:00Z">
            <w:rPr>
              <w:i/>
              <w:highlight w:val="white"/>
            </w:rPr>
          </w:rPrChange>
        </w:rPr>
        <w:t>spatial grain</w:t>
      </w:r>
      <w:r w:rsidR="007F0195" w:rsidRPr="005F5712">
        <w:rPr>
          <w:color w:val="0070C0"/>
          <w:highlight w:val="white"/>
          <w:rPrChange w:id="37" w:author="Keil Petr" w:date="2023-02-16T17:17:00Z">
            <w:rPr>
              <w:highlight w:val="white"/>
            </w:rPr>
          </w:rPrChange>
        </w:rPr>
        <w:t xml:space="preserve"> </w:t>
      </w:r>
      <w:ins w:id="38" w:author="Keil Petr" w:date="2023-02-16T17:16:00Z">
        <w:r w:rsidRPr="005F5712">
          <w:rPr>
            <w:color w:val="0070C0"/>
            <w:highlight w:val="white"/>
            <w:rPrChange w:id="39" w:author="Keil Petr" w:date="2023-02-16T17:17:00Z">
              <w:rPr>
                <w:highlight w:val="white"/>
              </w:rPr>
            </w:rPrChange>
          </w:rPr>
          <w:t xml:space="preserve">for </w:t>
        </w:r>
      </w:ins>
      <w:del w:id="40" w:author="Keil Petr" w:date="2023-02-16T17:16:00Z">
        <w:r w:rsidR="007F0195" w:rsidRPr="005F5712" w:rsidDel="005F5712">
          <w:rPr>
            <w:color w:val="0070C0"/>
            <w:highlight w:val="white"/>
            <w:rPrChange w:id="41" w:author="Keil Petr" w:date="2023-02-16T17:17:00Z">
              <w:rPr>
                <w:highlight w:val="white"/>
              </w:rPr>
            </w:rPrChange>
          </w:rPr>
          <w:delText xml:space="preserve">is </w:delText>
        </w:r>
      </w:del>
      <w:del w:id="42" w:author="Keil Petr" w:date="2023-02-16T17:14:00Z">
        <w:r w:rsidR="007F0195" w:rsidRPr="005F5712" w:rsidDel="005F5712">
          <w:rPr>
            <w:color w:val="0070C0"/>
            <w:highlight w:val="white"/>
            <w:rPrChange w:id="43" w:author="Keil Petr" w:date="2023-02-16T17:17:00Z">
              <w:rPr>
                <w:highlight w:val="white"/>
              </w:rPr>
            </w:rPrChange>
          </w:rPr>
          <w:delText xml:space="preserve">also </w:delText>
        </w:r>
      </w:del>
      <w:del w:id="44" w:author="Keil Petr" w:date="2023-02-16T17:16:00Z">
        <w:r w:rsidR="007F0195" w:rsidRPr="005F5712" w:rsidDel="005F5712">
          <w:rPr>
            <w:color w:val="0070C0"/>
            <w:highlight w:val="white"/>
            <w:rPrChange w:id="45" w:author="Keil Petr" w:date="2023-02-16T17:17:00Z">
              <w:rPr>
                <w:highlight w:val="white"/>
              </w:rPr>
            </w:rPrChange>
          </w:rPr>
          <w:delText xml:space="preserve">used to refer to </w:delText>
        </w:r>
      </w:del>
      <w:del w:id="46" w:author="Keil Petr" w:date="2023-02-16T13:03:00Z">
        <w:r w:rsidR="007F0195" w:rsidRPr="005F5712" w:rsidDel="00B64BDF">
          <w:rPr>
            <w:color w:val="0070C0"/>
            <w:highlight w:val="white"/>
            <w:rPrChange w:id="47" w:author="Keil Petr" w:date="2023-02-16T17:17:00Z">
              <w:rPr>
                <w:highlight w:val="white"/>
              </w:rPr>
            </w:rPrChange>
          </w:rPr>
          <w:delText xml:space="preserve">the spatial scale of biodiversity, </w:delText>
        </w:r>
        <w:r w:rsidR="007F0195" w:rsidRPr="005F5712" w:rsidDel="00B64BDF">
          <w:rPr>
            <w:i/>
            <w:color w:val="0070C0"/>
            <w:highlight w:val="white"/>
            <w:rPrChange w:id="48" w:author="Keil Petr" w:date="2023-02-16T17:17:00Z">
              <w:rPr>
                <w:i/>
                <w:highlight w:val="white"/>
              </w:rPr>
            </w:rPrChange>
          </w:rPr>
          <w:delText>i.e.</w:delText>
        </w:r>
        <w:r w:rsidR="007F0195" w:rsidRPr="005F5712" w:rsidDel="00B64BDF">
          <w:rPr>
            <w:color w:val="0070C0"/>
            <w:highlight w:val="white"/>
            <w:rPrChange w:id="49" w:author="Keil Petr" w:date="2023-02-16T17:17:00Z">
              <w:rPr>
                <w:highlight w:val="white"/>
              </w:rPr>
            </w:rPrChange>
          </w:rPr>
          <w:delText xml:space="preserve"> </w:delText>
        </w:r>
      </w:del>
      <w:r w:rsidR="007F0195" w:rsidRPr="005F5712">
        <w:rPr>
          <w:color w:val="0070C0"/>
          <w:highlight w:val="white"/>
          <w:rPrChange w:id="50" w:author="Keil Petr" w:date="2023-02-16T17:17:00Z">
            <w:rPr>
              <w:highlight w:val="white"/>
            </w:rPr>
          </w:rPrChange>
        </w:rPr>
        <w:t xml:space="preserve">the </w:t>
      </w:r>
      <w:commentRangeStart w:id="51"/>
      <w:ins w:id="52" w:author="Keil Petr" w:date="2023-02-16T17:18:00Z">
        <w:r>
          <w:rPr>
            <w:color w:val="0070C0"/>
            <w:highlight w:val="white"/>
          </w:rPr>
          <w:t xml:space="preserve">average </w:t>
        </w:r>
        <w:commentRangeEnd w:id="51"/>
        <w:r>
          <w:rPr>
            <w:rStyle w:val="CommentReference"/>
          </w:rPr>
          <w:commentReference w:id="51"/>
        </w:r>
      </w:ins>
      <w:r w:rsidR="007F0195" w:rsidRPr="005F5712">
        <w:rPr>
          <w:color w:val="0070C0"/>
          <w:highlight w:val="white"/>
          <w:rPrChange w:id="53" w:author="Keil Petr" w:date="2023-02-16T17:17:00Z">
            <w:rPr>
              <w:highlight w:val="white"/>
            </w:rPr>
          </w:rPrChange>
        </w:rPr>
        <w:t>area</w:t>
      </w:r>
      <w:ins w:id="54" w:author="Keil Petr" w:date="2023-02-16T13:18:00Z">
        <w:r w:rsidR="00E1222E" w:rsidRPr="005F5712">
          <w:rPr>
            <w:color w:val="0070C0"/>
            <w:highlight w:val="white"/>
            <w:rPrChange w:id="55" w:author="Keil Petr" w:date="2023-02-16T17:17:00Z">
              <w:rPr>
                <w:highlight w:val="white"/>
              </w:rPr>
            </w:rPrChange>
          </w:rPr>
          <w:t xml:space="preserve"> </w:t>
        </w:r>
      </w:ins>
      <w:ins w:id="56" w:author="Keil Petr" w:date="2023-02-16T17:18:00Z">
        <w:r>
          <w:rPr>
            <w:color w:val="0070C0"/>
            <w:highlight w:val="white"/>
          </w:rPr>
          <w:t xml:space="preserve">of </w:t>
        </w:r>
      </w:ins>
      <w:ins w:id="57" w:author="Keil Petr" w:date="2023-02-16T13:18:00Z">
        <w:r w:rsidR="00E1222E" w:rsidRPr="005F5712">
          <w:rPr>
            <w:color w:val="0070C0"/>
            <w:highlight w:val="white"/>
            <w:rPrChange w:id="58" w:author="Keil Petr" w:date="2023-02-16T17:17:00Z">
              <w:rPr>
                <w:highlight w:val="white"/>
              </w:rPr>
            </w:rPrChange>
          </w:rPr>
          <w:t xml:space="preserve">multiple </w:t>
        </w:r>
      </w:ins>
      <w:ins w:id="59" w:author="Keil Petr" w:date="2023-02-16T17:16:00Z">
        <w:r w:rsidRPr="005F5712">
          <w:rPr>
            <w:color w:val="0070C0"/>
            <w:highlight w:val="white"/>
            <w:rPrChange w:id="60" w:author="Keil Petr" w:date="2023-02-16T17:17:00Z">
              <w:rPr>
                <w:highlight w:val="white"/>
              </w:rPr>
            </w:rPrChange>
          </w:rPr>
          <w:t>sites (or regions)</w:t>
        </w:r>
      </w:ins>
      <w:r w:rsidR="007F0195" w:rsidRPr="005F5712">
        <w:rPr>
          <w:color w:val="0070C0"/>
          <w:highlight w:val="white"/>
          <w:rPrChange w:id="61" w:author="Keil Petr" w:date="2023-02-16T17:17:00Z">
            <w:rPr>
              <w:highlight w:val="white"/>
            </w:rPr>
          </w:rPrChange>
        </w:rPr>
        <w:t xml:space="preserve"> at which </w:t>
      </w:r>
      <w:del w:id="62" w:author="Keil Petr" w:date="2023-02-16T17:16:00Z">
        <w:r w:rsidR="007F0195" w:rsidRPr="005F5712" w:rsidDel="005F5712">
          <w:rPr>
            <w:color w:val="0070C0"/>
            <w:highlight w:val="white"/>
            <w:rPrChange w:id="63" w:author="Keil Petr" w:date="2023-02-16T17:17:00Z">
              <w:rPr>
                <w:highlight w:val="white"/>
              </w:rPr>
            </w:rPrChange>
          </w:rPr>
          <w:delText xml:space="preserve">the </w:delText>
        </w:r>
      </w:del>
      <w:r w:rsidR="007F0195" w:rsidRPr="005F5712">
        <w:rPr>
          <w:color w:val="0070C0"/>
          <w:highlight w:val="white"/>
          <w:rPrChange w:id="64" w:author="Keil Petr" w:date="2023-02-16T17:17:00Z">
            <w:rPr>
              <w:highlight w:val="white"/>
            </w:rPr>
          </w:rPrChange>
        </w:rPr>
        <w:t>biodiversity is assessed in the field</w:t>
      </w:r>
      <w:ins w:id="65" w:author="Keil Petr" w:date="2023-02-16T13:03:00Z">
        <w:r w:rsidR="00B64BDF" w:rsidRPr="005F5712">
          <w:rPr>
            <w:color w:val="0070C0"/>
            <w:highlight w:val="white"/>
            <w:rPrChange w:id="66" w:author="Keil Petr" w:date="2023-02-16T17:17:00Z">
              <w:rPr>
                <w:highlight w:val="white"/>
              </w:rPr>
            </w:rPrChange>
          </w:rPr>
          <w:t>,</w:t>
        </w:r>
      </w:ins>
      <w:r w:rsidR="007F0195" w:rsidRPr="005F5712">
        <w:rPr>
          <w:color w:val="0070C0"/>
          <w:highlight w:val="white"/>
          <w:rPrChange w:id="67" w:author="Keil Petr" w:date="2023-02-16T17:17:00Z">
            <w:rPr>
              <w:highlight w:val="white"/>
            </w:rPr>
          </w:rPrChange>
        </w:rPr>
        <w:t xml:space="preserve"> or at which an analysis is made </w:t>
      </w:r>
      <w:r w:rsidR="007F0195" w:rsidRPr="00C90661">
        <w:rPr>
          <w:highlight w:val="white"/>
        </w:rPr>
        <w:t xml:space="preserve">(Fig. 1A, 1B, respectively). One should </w:t>
      </w:r>
      <w:del w:id="68" w:author="Keil Petr" w:date="2023-02-16T17:17:00Z">
        <w:r w:rsidR="007F0195" w:rsidRPr="00C90661" w:rsidDel="005F5712">
          <w:rPr>
            <w:highlight w:val="white"/>
          </w:rPr>
          <w:delText xml:space="preserve">be careful </w:delText>
        </w:r>
      </w:del>
      <w:del w:id="69" w:author="Keil Petr" w:date="2023-02-16T13:17:00Z">
        <w:r w:rsidR="007F0195" w:rsidRPr="00C90661" w:rsidDel="00E1222E">
          <w:rPr>
            <w:highlight w:val="white"/>
          </w:rPr>
          <w:delText xml:space="preserve">to </w:delText>
        </w:r>
      </w:del>
      <w:r w:rsidR="007F0195" w:rsidRPr="00C90661">
        <w:rPr>
          <w:highlight w:val="white"/>
        </w:rPr>
        <w:t>not</w:t>
      </w:r>
      <w:ins w:id="70" w:author="Keil Petr" w:date="2023-02-16T13:17:00Z">
        <w:r w:rsidR="00E1222E">
          <w:rPr>
            <w:highlight w:val="white"/>
          </w:rPr>
          <w:t xml:space="preserve"> </w:t>
        </w:r>
      </w:ins>
      <w:del w:id="71" w:author="Keil Petr" w:date="2023-02-16T17:17:00Z">
        <w:r w:rsidR="007F0195" w:rsidRPr="00C90661" w:rsidDel="005F5712">
          <w:rPr>
            <w:highlight w:val="white"/>
          </w:rPr>
          <w:delText xml:space="preserve"> </w:delText>
        </w:r>
      </w:del>
      <w:r w:rsidR="007F0195" w:rsidRPr="00C90661">
        <w:rPr>
          <w:highlight w:val="white"/>
        </w:rPr>
        <w:t xml:space="preserve">confuse spatial grain with the </w:t>
      </w:r>
      <w:r w:rsidR="007F0195" w:rsidRPr="00C90661">
        <w:rPr>
          <w:i/>
          <w:highlight w:val="white"/>
        </w:rPr>
        <w:t xml:space="preserve">spatial extent </w:t>
      </w:r>
      <w:r w:rsidR="007F0195" w:rsidRPr="00C90661">
        <w:rPr>
          <w:highlight w:val="white"/>
        </w:rPr>
        <w:t xml:space="preserve">of a study, </w:t>
      </w:r>
      <w:r w:rsidR="007F0195" w:rsidRPr="00C90661">
        <w:rPr>
          <w:i/>
          <w:highlight w:val="white"/>
        </w:rPr>
        <w:t>i.e.</w:t>
      </w:r>
      <w:r w:rsidR="007F0195" w:rsidRPr="00C90661">
        <w:rPr>
          <w:highlight w:val="white"/>
        </w:rPr>
        <w:t xml:space="preserve"> the total area </w:t>
      </w:r>
      <w:del w:id="72" w:author="Keil Petr" w:date="2023-02-16T13:18:00Z">
        <w:r w:rsidR="007F0195" w:rsidRPr="00C90661" w:rsidDel="00E1222E">
          <w:rPr>
            <w:highlight w:val="white"/>
          </w:rPr>
          <w:delText xml:space="preserve">which </w:delText>
        </w:r>
      </w:del>
      <w:ins w:id="73" w:author="Keil Petr" w:date="2023-02-16T13:18:00Z">
        <w:r w:rsidR="00E1222E">
          <w:rPr>
            <w:highlight w:val="white"/>
          </w:rPr>
          <w:t>over which</w:t>
        </w:r>
        <w:r w:rsidR="00E1222E" w:rsidRPr="00C90661">
          <w:rPr>
            <w:highlight w:val="white"/>
          </w:rPr>
          <w:t xml:space="preserve"> </w:t>
        </w:r>
      </w:ins>
      <w:del w:id="74" w:author="Keil Petr" w:date="2023-02-16T13:18:00Z">
        <w:r w:rsidR="007F0195" w:rsidRPr="00C90661" w:rsidDel="00E1222E">
          <w:rPr>
            <w:highlight w:val="white"/>
          </w:rPr>
          <w:delText xml:space="preserve">is </w:delText>
        </w:r>
      </w:del>
      <w:commentRangeStart w:id="75"/>
      <w:del w:id="76" w:author="Keil Petr" w:date="2023-02-16T13:03:00Z">
        <w:r w:rsidR="007F0195" w:rsidRPr="00C90661" w:rsidDel="00B64BDF">
          <w:rPr>
            <w:highlight w:val="white"/>
          </w:rPr>
          <w:delText xml:space="preserve">observed </w:delText>
        </w:r>
      </w:del>
      <w:ins w:id="77" w:author="Keil Petr" w:date="2023-02-16T13:03:00Z">
        <w:r w:rsidR="00B64BDF">
          <w:rPr>
            <w:highlight w:val="white"/>
          </w:rPr>
          <w:t>sample</w:t>
        </w:r>
      </w:ins>
      <w:commentRangeEnd w:id="75"/>
      <w:ins w:id="78" w:author="Keil Petr" w:date="2023-02-16T13:04:00Z">
        <w:r w:rsidR="00B64BDF">
          <w:rPr>
            <w:rStyle w:val="CommentReference"/>
          </w:rPr>
          <w:commentReference w:id="75"/>
        </w:r>
      </w:ins>
      <w:ins w:id="79" w:author="Keil Petr" w:date="2023-02-16T13:18:00Z">
        <w:r w:rsidR="00E1222E">
          <w:rPr>
            <w:highlight w:val="white"/>
          </w:rPr>
          <w:t>s</w:t>
        </w:r>
      </w:ins>
      <w:ins w:id="80" w:author="Keil Petr" w:date="2023-02-16T13:03:00Z">
        <w:r w:rsidR="00B64BDF" w:rsidRPr="00C90661">
          <w:rPr>
            <w:highlight w:val="white"/>
          </w:rPr>
          <w:t xml:space="preserve"> </w:t>
        </w:r>
      </w:ins>
      <w:r w:rsidR="007F0195" w:rsidRPr="00C90661">
        <w:rPr>
          <w:highlight w:val="white"/>
        </w:rPr>
        <w:t>or analyse</w:t>
      </w:r>
      <w:del w:id="81" w:author="Keil Petr" w:date="2023-02-16T13:18:00Z">
        <w:r w:rsidR="007F0195" w:rsidRPr="00C90661" w:rsidDel="00E1222E">
          <w:rPr>
            <w:highlight w:val="white"/>
          </w:rPr>
          <w:delText>d</w:delText>
        </w:r>
      </w:del>
      <w:ins w:id="82" w:author="Keil Petr" w:date="2023-02-16T13:18:00Z">
        <w:r w:rsidR="00E1222E">
          <w:rPr>
            <w:highlight w:val="white"/>
          </w:rPr>
          <w:t>s a</w:t>
        </w:r>
      </w:ins>
      <w:ins w:id="83" w:author="Keil Petr" w:date="2023-02-16T13:19:00Z">
        <w:r w:rsidR="00E1222E">
          <w:rPr>
            <w:highlight w:val="white"/>
          </w:rPr>
          <w:t>re conduced</w:t>
        </w:r>
      </w:ins>
      <w:r w:rsidR="00BE7668" w:rsidRPr="00C90661">
        <w:rPr>
          <w:highlight w:val="white"/>
        </w:rPr>
        <w:t xml:space="preserve"> </w:t>
      </w:r>
      <w:r w:rsidR="00BE7668" w:rsidRPr="00C90661">
        <w:rPr>
          <w:highlight w:val="white"/>
        </w:rPr>
        <w:fldChar w:fldCharType="begin"/>
      </w:r>
      <w:r w:rsidR="00E2193E" w:rsidRPr="00C90661">
        <w:rPr>
          <w:highlight w:val="white"/>
        </w:rPr>
        <w:instrText xml:space="preserve"> ADDIN ZOTERO_ITEM CSL_CITATION {"citationID":"8CwZU0ie","properties":{"formattedCitation":"(Dungan et al., 2002)","plainCitation":"(Dungan et al., 2002)","dontUpdate":true,"noteIndex":0},"citationItems":[{"id":1120,"uris":["http://zotero.org/users/6714553/items/5ZCQP5RQ"],"itemData":{"id":1120,"type":"article-journal","abstract":"Concepts of spatial scale, such as extent, grain, resolution, range, footprint, support and cartographic ratio are not interchangeable. Because of the potential confusion among the definitions of these terms, we suggest that authors avoid the term “scale” and instead refer to specific concepts. In particular, we are careful to discriminate between observation scales, scales of ecological phenomena and scales used in spatial statistical analysis. When scales of observation or analysis change, that is, when the unit size, shape, spacing or extent are altered, statistical results are expected to change. The kinds of results that may change include estimates of the population mean and variance, the strength and character of spatial autocorrelation and spatial anisotropy, patch and gap sizes and multivariate relationships. The first three of these results (precision of the mean, variance and spatial autocorrelation) can sometimes be estimated using geostatistical support-effect models. We present four case studies of organism abundance and cover illustrating some of these changes and how conclusions about ecological phenomena (process and structure) may be affected. We identify the influence of observational scale on statistical results as a subset of what geographers call the Modifiable Area Unit Problem (MAUP). The way to avoid the MAUP is by careful construction of sampling design and analysis. We recommend a set of considerations for sampling design to allow useful tests for specific scales of a phenomenon under study. We further recommend that ecological studies completely report all components of observation and analysis scales to increase the possibility of cross-study comparisons.","container-title":"Ecography","DOI":"10.1034/j.1600-0587.2002.250510.x","ISSN":"1600-0587","issue":"5","language":"en","note":"_eprint: https://onlinelibrary.wiley.com/doi/pdf/10.1034/j.1600-0587.2002.250510.x","page":"626-640","source":"Wiley Online Library","title":"A balanced view of scale in spatial statistical analysis","URL":"https://onlinelibrary.wiley.com/doi/abs/10.1034/j.1600-0587.2002.250510.x","volume":"25","author":[{"family":"Dungan","given":"J. L."},{"family":"Perry","given":"J. N."},{"family":"Dale","given":"M. R. T."},{"family":"Legendre","given":"P."},{"family":"Citron-Pousty","given":"S."},{"family":"Fortin","given":"M.-J."},{"family":"Jakomulska","given":"A."},{"family":"Miriti","given":"M."},{"family":"Rosenberg","given":"M. S."}],"accessed":{"date-parts":[["2021",9,29]]},"issued":{"date-parts":[["2002"]]}}}],"schema":"https://github.com/citation-style-language/schema/raw/master/csl-citation.json"} </w:instrText>
      </w:r>
      <w:r w:rsidR="00BE7668" w:rsidRPr="00C90661">
        <w:rPr>
          <w:highlight w:val="white"/>
        </w:rPr>
        <w:fldChar w:fldCharType="separate"/>
      </w:r>
      <w:r w:rsidR="00BE7668" w:rsidRPr="00C90661">
        <w:rPr>
          <w:highlight w:val="white"/>
        </w:rPr>
        <w:t>(Dungan et al., 2002</w:t>
      </w:r>
      <w:r w:rsidR="00D66BF0" w:rsidRPr="00C90661">
        <w:rPr>
          <w:highlight w:val="white"/>
        </w:rPr>
        <w:t>;</w:t>
      </w:r>
      <w:r w:rsidR="00BE7668" w:rsidRPr="00C90661">
        <w:rPr>
          <w:highlight w:val="white"/>
        </w:rPr>
        <w:t xml:space="preserve"> Fig. 1A)</w:t>
      </w:r>
      <w:r w:rsidR="00BE7668" w:rsidRPr="00C90661">
        <w:rPr>
          <w:highlight w:val="white"/>
        </w:rPr>
        <w:fldChar w:fldCharType="end"/>
      </w:r>
      <w:r w:rsidR="007F0195" w:rsidRPr="00C90661">
        <w:rPr>
          <w:highlight w:val="white"/>
        </w:rPr>
        <w:t xml:space="preserve">. The same terminology can be applied </w:t>
      </w:r>
      <w:del w:id="84" w:author="Keil Petr" w:date="2023-02-16T13:04:00Z">
        <w:r w:rsidR="007F0195" w:rsidRPr="00C90661" w:rsidDel="00B64BDF">
          <w:rPr>
            <w:highlight w:val="white"/>
          </w:rPr>
          <w:delText xml:space="preserve">for </w:delText>
        </w:r>
      </w:del>
      <w:ins w:id="85" w:author="Keil Petr" w:date="2023-02-16T13:04:00Z">
        <w:r w:rsidR="00B64BDF">
          <w:rPr>
            <w:highlight w:val="white"/>
          </w:rPr>
          <w:t>to</w:t>
        </w:r>
        <w:r w:rsidR="00B64BDF" w:rsidRPr="00C90661">
          <w:rPr>
            <w:highlight w:val="white"/>
          </w:rPr>
          <w:t xml:space="preserve"> </w:t>
        </w:r>
      </w:ins>
      <w:r w:rsidR="007F0195" w:rsidRPr="00C90661">
        <w:rPr>
          <w:highlight w:val="white"/>
        </w:rPr>
        <w:t xml:space="preserve">the temporal scale: </w:t>
      </w:r>
      <w:bookmarkStart w:id="86" w:name="_Hlk127536893"/>
      <w:r w:rsidR="007F0195" w:rsidRPr="00C90661">
        <w:rPr>
          <w:i/>
          <w:highlight w:val="white"/>
        </w:rPr>
        <w:t>temporal grain</w:t>
      </w:r>
      <w:r w:rsidR="007F0195" w:rsidRPr="00C90661">
        <w:rPr>
          <w:highlight w:val="white"/>
        </w:rPr>
        <w:t xml:space="preserve"> </w:t>
      </w:r>
      <w:del w:id="87" w:author="Keil Petr" w:date="2023-02-16T13:07:00Z">
        <w:r w:rsidR="007F0195" w:rsidRPr="00C90661" w:rsidDel="00B64BDF">
          <w:rPr>
            <w:highlight w:val="white"/>
          </w:rPr>
          <w:delText>refers to</w:delText>
        </w:r>
      </w:del>
      <w:ins w:id="88" w:author="Keil Petr" w:date="2023-02-16T13:07:00Z">
        <w:r w:rsidR="00B64BDF">
          <w:rPr>
            <w:highlight w:val="white"/>
          </w:rPr>
          <w:t>is</w:t>
        </w:r>
      </w:ins>
      <w:r w:rsidR="007F0195" w:rsidRPr="00C90661">
        <w:rPr>
          <w:highlight w:val="white"/>
        </w:rPr>
        <w:t xml:space="preserve"> the</w:t>
      </w:r>
      <w:ins w:id="89" w:author="Keil Petr" w:date="2023-02-16T13:04:00Z">
        <w:r w:rsidR="00B64BDF">
          <w:rPr>
            <w:highlight w:val="white"/>
          </w:rPr>
          <w:t xml:space="preserve"> </w:t>
        </w:r>
        <w:r w:rsidR="00B64BDF" w:rsidRPr="005F5712">
          <w:rPr>
            <w:color w:val="0070C0"/>
            <w:highlight w:val="yellow"/>
            <w:rPrChange w:id="90" w:author="Keil Petr" w:date="2023-02-16T17:20:00Z">
              <w:rPr>
                <w:highlight w:val="white"/>
              </w:rPr>
            </w:rPrChange>
          </w:rPr>
          <w:t>average</w:t>
        </w:r>
      </w:ins>
      <w:r w:rsidR="007F0195" w:rsidRPr="005F5712">
        <w:rPr>
          <w:color w:val="0070C0"/>
          <w:highlight w:val="yellow"/>
          <w:rPrChange w:id="91" w:author="Keil Petr" w:date="2023-02-16T17:20:00Z">
            <w:rPr>
              <w:highlight w:val="white"/>
            </w:rPr>
          </w:rPrChange>
        </w:rPr>
        <w:t xml:space="preserve"> </w:t>
      </w:r>
      <w:del w:id="92" w:author="Keil Petr" w:date="2023-02-16T13:08:00Z">
        <w:r w:rsidR="007F0195" w:rsidRPr="005F5712" w:rsidDel="00B64BDF">
          <w:rPr>
            <w:color w:val="0070C0"/>
            <w:highlight w:val="white"/>
            <w:rPrChange w:id="93" w:author="Keil Petr" w:date="2023-02-16T17:20:00Z">
              <w:rPr>
                <w:highlight w:val="white"/>
              </w:rPr>
            </w:rPrChange>
          </w:rPr>
          <w:delText xml:space="preserve">temporal unit </w:delText>
        </w:r>
      </w:del>
      <w:ins w:id="94" w:author="Keil Petr" w:date="2023-02-16T17:20:00Z">
        <w:r w:rsidRPr="005F5712">
          <w:rPr>
            <w:color w:val="0070C0"/>
            <w:highlight w:val="white"/>
            <w:rPrChange w:id="95" w:author="Keil Petr" w:date="2023-02-16T17:20:00Z">
              <w:rPr>
                <w:highlight w:val="white"/>
              </w:rPr>
            </w:rPrChange>
          </w:rPr>
          <w:t>duration of a</w:t>
        </w:r>
        <w:r>
          <w:rPr>
            <w:color w:val="0070C0"/>
            <w:highlight w:val="white"/>
          </w:rPr>
          <w:t>n</w:t>
        </w:r>
        <w:r w:rsidRPr="005F5712">
          <w:rPr>
            <w:color w:val="0070C0"/>
            <w:highlight w:val="white"/>
            <w:rPrChange w:id="96" w:author="Keil Petr" w:date="2023-02-16T17:20:00Z">
              <w:rPr>
                <w:highlight w:val="white"/>
              </w:rPr>
            </w:rPrChange>
          </w:rPr>
          <w:t xml:space="preserve"> event </w:t>
        </w:r>
      </w:ins>
      <w:del w:id="97" w:author="Keil Petr" w:date="2023-02-16T17:20:00Z">
        <w:r w:rsidR="007F0195" w:rsidRPr="005F5712" w:rsidDel="005F5712">
          <w:rPr>
            <w:color w:val="0070C0"/>
            <w:highlight w:val="white"/>
            <w:rPrChange w:id="98" w:author="Keil Petr" w:date="2023-02-16T17:20:00Z">
              <w:rPr>
                <w:highlight w:val="white"/>
              </w:rPr>
            </w:rPrChange>
          </w:rPr>
          <w:delText>of the</w:delText>
        </w:r>
      </w:del>
      <w:ins w:id="99" w:author="Keil Petr" w:date="2023-02-16T17:20:00Z">
        <w:r w:rsidRPr="005F5712">
          <w:rPr>
            <w:color w:val="0070C0"/>
            <w:highlight w:val="white"/>
            <w:rPrChange w:id="100" w:author="Keil Petr" w:date="2023-02-16T17:20:00Z">
              <w:rPr>
                <w:highlight w:val="white"/>
              </w:rPr>
            </w:rPrChange>
          </w:rPr>
          <w:t>during</w:t>
        </w:r>
      </w:ins>
      <w:ins w:id="101" w:author="Keil Petr" w:date="2023-02-16T13:09:00Z">
        <w:r w:rsidR="00B64BDF">
          <w:rPr>
            <w:highlight w:val="white"/>
          </w:rPr>
          <w:t xml:space="preserve"> which </w:t>
        </w:r>
      </w:ins>
      <w:del w:id="102" w:author="Keil Petr" w:date="2023-02-16T13:09:00Z">
        <w:r w:rsidR="007F0195" w:rsidRPr="00C90661" w:rsidDel="00B64BDF">
          <w:rPr>
            <w:highlight w:val="white"/>
          </w:rPr>
          <w:delText xml:space="preserve"> measured biodiversit</w:delText>
        </w:r>
      </w:del>
      <w:ins w:id="103" w:author="Keil Petr" w:date="2023-02-16T13:09:00Z">
        <w:r w:rsidR="00B64BDF">
          <w:rPr>
            <w:highlight w:val="white"/>
          </w:rPr>
          <w:t xml:space="preserve">biodiversity is </w:t>
        </w:r>
      </w:ins>
      <w:ins w:id="104" w:author="Keil Petr" w:date="2023-02-16T13:10:00Z">
        <w:r w:rsidR="00B64BDF">
          <w:rPr>
            <w:highlight w:val="white"/>
          </w:rPr>
          <w:t>measured</w:t>
        </w:r>
      </w:ins>
      <w:del w:id="105" w:author="Keil Petr" w:date="2023-02-16T13:09:00Z">
        <w:r w:rsidR="007F0195" w:rsidRPr="00C90661" w:rsidDel="00B64BDF">
          <w:rPr>
            <w:highlight w:val="white"/>
          </w:rPr>
          <w:delText>y</w:delText>
        </w:r>
      </w:del>
      <w:r w:rsidR="007F0195" w:rsidRPr="00C90661">
        <w:rPr>
          <w:highlight w:val="white"/>
        </w:rPr>
        <w:t xml:space="preserve">, </w:t>
      </w:r>
      <w:r w:rsidR="007F0195" w:rsidRPr="00C90661">
        <w:rPr>
          <w:i/>
          <w:highlight w:val="white"/>
        </w:rPr>
        <w:t xml:space="preserve">i.e. </w:t>
      </w:r>
      <w:r w:rsidR="007F0195" w:rsidRPr="00C90661">
        <w:t>the duration of a one-time sampling session or the duration for which a metric is computed (Fig. 1C, 1D, respectively)</w:t>
      </w:r>
      <w:r w:rsidR="007F0195" w:rsidRPr="00C90661">
        <w:rPr>
          <w:highlight w:val="white"/>
        </w:rPr>
        <w:t xml:space="preserve">, </w:t>
      </w:r>
      <w:r w:rsidR="007F0195" w:rsidRPr="005F5712">
        <w:rPr>
          <w:color w:val="0070C0"/>
          <w:highlight w:val="white"/>
          <w:rPrChange w:id="106" w:author="Keil Petr" w:date="2023-02-16T17:19:00Z">
            <w:rPr>
              <w:highlight w:val="white"/>
            </w:rPr>
          </w:rPrChange>
        </w:rPr>
        <w:t xml:space="preserve">while </w:t>
      </w:r>
      <w:r w:rsidR="007F0195" w:rsidRPr="005F5712">
        <w:rPr>
          <w:i/>
          <w:color w:val="0070C0"/>
          <w:highlight w:val="white"/>
          <w:rPrChange w:id="107" w:author="Keil Petr" w:date="2023-02-16T17:19:00Z">
            <w:rPr>
              <w:i/>
              <w:highlight w:val="white"/>
            </w:rPr>
          </w:rPrChange>
        </w:rPr>
        <w:t xml:space="preserve">temporal extent </w:t>
      </w:r>
      <w:r w:rsidR="007F0195" w:rsidRPr="005F5712">
        <w:rPr>
          <w:color w:val="0070C0"/>
          <w:highlight w:val="white"/>
          <w:rPrChange w:id="108" w:author="Keil Petr" w:date="2023-02-16T17:19:00Z">
            <w:rPr>
              <w:highlight w:val="white"/>
            </w:rPr>
          </w:rPrChange>
        </w:rPr>
        <w:t xml:space="preserve">of a study refers to the </w:t>
      </w:r>
      <w:ins w:id="109" w:author="Keil Petr" w:date="2023-02-16T17:19:00Z">
        <w:r w:rsidRPr="005F5712">
          <w:rPr>
            <w:color w:val="0070C0"/>
            <w:highlight w:val="white"/>
            <w:rPrChange w:id="110" w:author="Keil Petr" w:date="2023-02-16T17:19:00Z">
              <w:rPr>
                <w:highlight w:val="white"/>
              </w:rPr>
            </w:rPrChange>
          </w:rPr>
          <w:t xml:space="preserve">temporal span </w:t>
        </w:r>
      </w:ins>
      <w:del w:id="111" w:author="Keil Petr" w:date="2023-02-16T17:19:00Z">
        <w:r w:rsidR="007F0195" w:rsidRPr="005F5712" w:rsidDel="005F5712">
          <w:rPr>
            <w:color w:val="0070C0"/>
            <w:highlight w:val="white"/>
            <w:rPrChange w:id="112" w:author="Keil Petr" w:date="2023-02-16T17:19:00Z">
              <w:rPr>
                <w:highlight w:val="white"/>
              </w:rPr>
            </w:rPrChange>
          </w:rPr>
          <w:delText>duration of the study period</w:delText>
        </w:r>
        <w:r w:rsidR="00E2193E" w:rsidRPr="005F5712" w:rsidDel="005F5712">
          <w:rPr>
            <w:color w:val="0070C0"/>
            <w:highlight w:val="white"/>
            <w:rPrChange w:id="113" w:author="Keil Petr" w:date="2023-02-16T17:19:00Z">
              <w:rPr>
                <w:highlight w:val="white"/>
              </w:rPr>
            </w:rPrChange>
          </w:rPr>
          <w:delText xml:space="preserve"> </w:delText>
        </w:r>
      </w:del>
      <w:ins w:id="114" w:author="Keil Petr" w:date="2023-02-16T17:19:00Z">
        <w:r w:rsidRPr="005F5712">
          <w:rPr>
            <w:color w:val="0070C0"/>
            <w:highlight w:val="white"/>
            <w:rPrChange w:id="115" w:author="Keil Petr" w:date="2023-02-16T17:19:00Z">
              <w:rPr>
                <w:highlight w:val="white"/>
              </w:rPr>
            </w:rPrChange>
          </w:rPr>
          <w:t xml:space="preserve">between the earliest and latest sample in a study </w:t>
        </w:r>
      </w:ins>
      <w:r w:rsidR="00E2193E" w:rsidRPr="00C90661">
        <w:rPr>
          <w:highlight w:val="white"/>
        </w:rPr>
        <w:fldChar w:fldCharType="begin"/>
      </w:r>
      <w:r w:rsidR="005F04D9" w:rsidRPr="00C90661">
        <w:rPr>
          <w:highlight w:val="white"/>
        </w:rPr>
        <w:instrText xml:space="preserve"> ADDIN ZOTERO_ITEM CSL_CITATION {"citationID":"pF8onArT","properties":{"formattedCitation":"(Adler &amp; Lauenroth, 2003)","plainCitation":"(Adler &amp; Lauenroth, 2003)","dontUpdate":true,"noteIndex":0},"citationItems":[{"id":307,"uris":["http://zotero.org/users/6714553/items/C662XBZP"],"itemData":{"id":307,"type":"article-journal","abstract":"The species–area relationship (SAR) provides the foundation for much of theoretical ecology and conservation practice. However, by ignoring time the SAR offers an incomplete model for biodiversity dynamics. We used long-term data from permanent plots in Kansas grasslands, USA, to show that the increase in the number of species found with increasing periods of observation takes the same power-law form as the SAR. A statistical model including time, area, and their interaction explains 98% of variation in mean species number and demonstrates that while the effect of time depends on area, and vice versa, time has strong effects on species number even at relatively broad spatial scales. Our results suggest equivalence of underlying processes in space and time and raise questions about the diversity estimates currently used by basic researchers and conservation practitioners.","container-title":"Ecology Letters","DOI":"https://doi.org/10.1046/j.1461-0248.2003.00497.x","ISSN":"1461-0248","issue":"8","language":"en","note":"_eprint: https://onlinelibrary.wiley.com/doi/pdf/10.1046/j.1461-0248.2003.00497.x","page":"749-756","source":"Wiley Online Library","title":"The power of time: spatiotemporal scaling of species diversity","title-short":"The power of time","URL":"https://onlinelibrary.wiley.com/doi/abs/10.1046/j.1461-0248.2003.00497.x","volume":"6","author":[{"family":"Adler","given":"Peter B."},{"family":"Lauenroth","given":"William K."}],"accessed":{"date-parts":[["2021",4,28]]},"issued":{"date-parts":[["2003"]]}}}],"schema":"https://github.com/citation-style-language/schema/raw/master/csl-citation.json"} </w:instrText>
      </w:r>
      <w:r w:rsidR="00E2193E" w:rsidRPr="00C90661">
        <w:rPr>
          <w:highlight w:val="white"/>
        </w:rPr>
        <w:fldChar w:fldCharType="separate"/>
      </w:r>
      <w:r w:rsidR="00E2193E" w:rsidRPr="00C90661">
        <w:rPr>
          <w:highlight w:val="white"/>
        </w:rPr>
        <w:t>(Adler &amp; Lauenroth, 2003; Fig. 1B)</w:t>
      </w:r>
      <w:r w:rsidR="00E2193E" w:rsidRPr="00C90661">
        <w:rPr>
          <w:highlight w:val="white"/>
        </w:rPr>
        <w:fldChar w:fldCharType="end"/>
      </w:r>
      <w:r w:rsidR="007F0195" w:rsidRPr="00C90661">
        <w:rPr>
          <w:highlight w:val="white"/>
        </w:rPr>
        <w:t xml:space="preserve">. </w:t>
      </w:r>
      <w:ins w:id="116" w:author="Keil Petr" w:date="2023-02-16T17:21:00Z">
        <w:r w:rsidRPr="005F5712">
          <w:rPr>
            <w:color w:val="0070C0"/>
            <w:highlight w:val="white"/>
            <w:rPrChange w:id="117" w:author="Keil Petr" w:date="2023-02-16T17:22:00Z">
              <w:rPr>
                <w:highlight w:val="white"/>
              </w:rPr>
            </w:rPrChange>
          </w:rPr>
          <w:t xml:space="preserve">Another aspect of scale is temporal or spatial </w:t>
        </w:r>
        <w:r w:rsidRPr="005F5712">
          <w:rPr>
            <w:i/>
            <w:iCs/>
            <w:color w:val="0070C0"/>
            <w:highlight w:val="white"/>
            <w:rPrChange w:id="118" w:author="Keil Petr" w:date="2023-02-16T17:22:00Z">
              <w:rPr>
                <w:highlight w:val="white"/>
              </w:rPr>
            </w:rPrChange>
          </w:rPr>
          <w:t>lag</w:t>
        </w:r>
        <w:r w:rsidRPr="005F5712">
          <w:rPr>
            <w:color w:val="0070C0"/>
            <w:highlight w:val="white"/>
            <w:rPrChange w:id="119" w:author="Keil Petr" w:date="2023-02-16T17:22:00Z">
              <w:rPr>
                <w:highlight w:val="white"/>
              </w:rPr>
            </w:rPrChange>
          </w:rPr>
          <w:t>, which refers to average spatial</w:t>
        </w:r>
      </w:ins>
      <w:ins w:id="120" w:author="Keil Petr" w:date="2023-02-17T14:32:00Z">
        <w:r w:rsidR="00EF5FCA">
          <w:rPr>
            <w:color w:val="0070C0"/>
            <w:highlight w:val="white"/>
          </w:rPr>
          <w:t xml:space="preserve"> or temporal</w:t>
        </w:r>
      </w:ins>
      <w:ins w:id="121" w:author="Keil Petr" w:date="2023-02-16T17:21:00Z">
        <w:r w:rsidRPr="005F5712">
          <w:rPr>
            <w:color w:val="0070C0"/>
            <w:highlight w:val="white"/>
            <w:rPrChange w:id="122" w:author="Keil Petr" w:date="2023-02-16T17:22:00Z">
              <w:rPr>
                <w:highlight w:val="white"/>
              </w:rPr>
            </w:rPrChange>
          </w:rPr>
          <w:t xml:space="preserve"> distance between</w:t>
        </w:r>
      </w:ins>
      <w:ins w:id="123" w:author="Keil Petr" w:date="2023-02-16T17:22:00Z">
        <w:r w:rsidRPr="005F5712">
          <w:rPr>
            <w:color w:val="0070C0"/>
            <w:highlight w:val="white"/>
            <w:rPrChange w:id="124" w:author="Keil Petr" w:date="2023-02-16T17:22:00Z">
              <w:rPr>
                <w:highlight w:val="white"/>
              </w:rPr>
            </w:rPrChange>
          </w:rPr>
          <w:t xml:space="preserve"> sampling</w:t>
        </w:r>
      </w:ins>
      <w:ins w:id="125" w:author="Keil Petr" w:date="2023-02-16T17:21:00Z">
        <w:r w:rsidRPr="005F5712">
          <w:rPr>
            <w:color w:val="0070C0"/>
            <w:highlight w:val="white"/>
            <w:rPrChange w:id="126" w:author="Keil Petr" w:date="2023-02-16T17:22:00Z">
              <w:rPr>
                <w:highlight w:val="white"/>
              </w:rPr>
            </w:rPrChange>
          </w:rPr>
          <w:t xml:space="preserve"> </w:t>
        </w:r>
      </w:ins>
      <w:ins w:id="127" w:author="Keil Petr" w:date="2023-02-17T14:32:00Z">
        <w:r w:rsidR="00EF5FCA">
          <w:rPr>
            <w:color w:val="0070C0"/>
            <w:highlight w:val="white"/>
          </w:rPr>
          <w:t>sites</w:t>
        </w:r>
      </w:ins>
      <w:ins w:id="128" w:author="Keil Petr" w:date="2023-02-16T17:22:00Z">
        <w:r w:rsidRPr="005F5712">
          <w:rPr>
            <w:color w:val="0070C0"/>
            <w:highlight w:val="white"/>
            <w:rPrChange w:id="129" w:author="Keil Petr" w:date="2023-02-16T17:22:00Z">
              <w:rPr>
                <w:highlight w:val="white"/>
              </w:rPr>
            </w:rPrChange>
          </w:rPr>
          <w:t xml:space="preserve"> or </w:t>
        </w:r>
      </w:ins>
      <w:ins w:id="130" w:author="Keil Petr" w:date="2023-02-17T14:32:00Z">
        <w:r w:rsidR="00EF5FCA">
          <w:rPr>
            <w:color w:val="0070C0"/>
            <w:highlight w:val="white"/>
          </w:rPr>
          <w:t xml:space="preserve">events </w:t>
        </w:r>
      </w:ins>
      <w:ins w:id="131" w:author="Keil Petr" w:date="2023-02-16T17:22:00Z">
        <w:r w:rsidRPr="005F5712">
          <w:rPr>
            <w:color w:val="0070C0"/>
            <w:highlight w:val="white"/>
            <w:rPrChange w:id="132" w:author="Keil Petr" w:date="2023-02-16T17:22:00Z">
              <w:rPr>
                <w:highlight w:val="white"/>
              </w:rPr>
            </w:rPrChange>
          </w:rPr>
          <w:t>respectively.</w:t>
        </w:r>
      </w:ins>
      <w:ins w:id="133" w:author="Keil Petr" w:date="2023-02-16T17:23:00Z">
        <w:r>
          <w:rPr>
            <w:color w:val="0070C0"/>
            <w:highlight w:val="white"/>
          </w:rPr>
          <w:t xml:space="preserve"> The term </w:t>
        </w:r>
        <w:r w:rsidRPr="005F5712">
          <w:rPr>
            <w:i/>
            <w:iCs/>
            <w:color w:val="0070C0"/>
            <w:highlight w:val="white"/>
            <w:rPrChange w:id="134" w:author="Keil Petr" w:date="2023-02-16T17:23:00Z">
              <w:rPr>
                <w:color w:val="0070C0"/>
                <w:highlight w:val="white"/>
              </w:rPr>
            </w:rPrChange>
          </w:rPr>
          <w:t>average</w:t>
        </w:r>
        <w:r>
          <w:rPr>
            <w:color w:val="0070C0"/>
            <w:highlight w:val="white"/>
          </w:rPr>
          <w:t xml:space="preserve"> is important here</w:t>
        </w:r>
      </w:ins>
      <w:ins w:id="135" w:author="Keil Petr" w:date="2023-02-16T18:55:00Z">
        <w:r w:rsidR="00965C81">
          <w:rPr>
            <w:color w:val="0070C0"/>
            <w:highlight w:val="white"/>
          </w:rPr>
          <w:t xml:space="preserve">: we only get to grain by </w:t>
        </w:r>
      </w:ins>
      <w:ins w:id="136" w:author="Keil Petr" w:date="2023-02-16T18:56:00Z">
        <w:r w:rsidR="00965C81">
          <w:rPr>
            <w:color w:val="0070C0"/>
            <w:highlight w:val="white"/>
          </w:rPr>
          <w:t>averag</w:t>
        </w:r>
      </w:ins>
      <w:ins w:id="137" w:author="Keil Petr" w:date="2023-02-16T18:57:00Z">
        <w:r w:rsidR="00965C81">
          <w:rPr>
            <w:color w:val="0070C0"/>
            <w:highlight w:val="white"/>
          </w:rPr>
          <w:t xml:space="preserve">ing area across multiple </w:t>
        </w:r>
      </w:ins>
      <w:ins w:id="138" w:author="Keil Petr" w:date="2023-02-16T17:24:00Z">
        <w:r>
          <w:rPr>
            <w:color w:val="0070C0"/>
            <w:highlight w:val="white"/>
          </w:rPr>
          <w:t>sites</w:t>
        </w:r>
      </w:ins>
      <w:ins w:id="139" w:author="Keil Petr" w:date="2023-02-16T18:57:00Z">
        <w:r w:rsidR="00965C81">
          <w:rPr>
            <w:color w:val="0070C0"/>
            <w:highlight w:val="white"/>
          </w:rPr>
          <w:t>,</w:t>
        </w:r>
      </w:ins>
      <w:ins w:id="140" w:author="Keil Petr" w:date="2023-02-16T17:26:00Z">
        <w:r>
          <w:rPr>
            <w:color w:val="0070C0"/>
            <w:highlight w:val="white"/>
          </w:rPr>
          <w:t xml:space="preserve"> </w:t>
        </w:r>
      </w:ins>
      <w:ins w:id="141" w:author="Keil Petr" w:date="2023-02-16T18:56:00Z">
        <w:r w:rsidR="00965C81">
          <w:rPr>
            <w:color w:val="0070C0"/>
            <w:highlight w:val="white"/>
          </w:rPr>
          <w:t>or</w:t>
        </w:r>
      </w:ins>
      <w:ins w:id="142" w:author="Keil Petr" w:date="2023-02-16T18:57:00Z">
        <w:r w:rsidR="00965C81">
          <w:rPr>
            <w:color w:val="0070C0"/>
            <w:highlight w:val="white"/>
          </w:rPr>
          <w:t xml:space="preserve"> averaging</w:t>
        </w:r>
      </w:ins>
      <w:ins w:id="143" w:author="Keil Petr" w:date="2023-02-16T17:24:00Z">
        <w:r>
          <w:rPr>
            <w:color w:val="0070C0"/>
            <w:highlight w:val="white"/>
          </w:rPr>
          <w:t xml:space="preserve"> durations </w:t>
        </w:r>
      </w:ins>
      <w:ins w:id="144" w:author="Keil Petr" w:date="2023-02-16T18:57:00Z">
        <w:r w:rsidR="00965C81">
          <w:rPr>
            <w:color w:val="0070C0"/>
            <w:highlight w:val="white"/>
          </w:rPr>
          <w:t>across multiple</w:t>
        </w:r>
      </w:ins>
      <w:ins w:id="145" w:author="Keil Petr" w:date="2023-02-16T17:24:00Z">
        <w:r>
          <w:rPr>
            <w:color w:val="0070C0"/>
            <w:highlight w:val="white"/>
          </w:rPr>
          <w:t xml:space="preserve"> events.</w:t>
        </w:r>
      </w:ins>
      <w:ins w:id="146" w:author="Keil Petr" w:date="2023-02-16T18:58:00Z">
        <w:r w:rsidR="0039741E">
          <w:rPr>
            <w:color w:val="0070C0"/>
            <w:highlight w:val="white"/>
          </w:rPr>
          <w:t xml:space="preserve"> This means that grain can be defined </w:t>
        </w:r>
      </w:ins>
      <w:ins w:id="147" w:author="Keil Petr" w:date="2023-02-16T18:59:00Z">
        <w:r w:rsidR="0039741E">
          <w:rPr>
            <w:color w:val="0070C0"/>
            <w:highlight w:val="white"/>
          </w:rPr>
          <w:t>even</w:t>
        </w:r>
      </w:ins>
      <w:ins w:id="148" w:author="Keil Petr" w:date="2023-02-16T18:58:00Z">
        <w:r w:rsidR="0039741E">
          <w:rPr>
            <w:color w:val="0070C0"/>
            <w:highlight w:val="white"/>
          </w:rPr>
          <w:t xml:space="preserve"> </w:t>
        </w:r>
      </w:ins>
      <w:ins w:id="149" w:author="Keil Petr" w:date="2023-02-16T19:00:00Z">
        <w:r w:rsidR="0039741E">
          <w:rPr>
            <w:color w:val="0070C0"/>
            <w:highlight w:val="white"/>
          </w:rPr>
          <w:t>when</w:t>
        </w:r>
      </w:ins>
      <w:ins w:id="150" w:author="Keil Petr" w:date="2023-02-16T18:58:00Z">
        <w:r w:rsidR="0039741E">
          <w:rPr>
            <w:color w:val="0070C0"/>
            <w:highlight w:val="white"/>
          </w:rPr>
          <w:t xml:space="preserve"> </w:t>
        </w:r>
      </w:ins>
      <w:ins w:id="151" w:author="Keil Petr" w:date="2023-02-16T18:59:00Z">
        <w:r w:rsidR="0039741E">
          <w:rPr>
            <w:color w:val="0070C0"/>
            <w:highlight w:val="white"/>
          </w:rPr>
          <w:t>area of sites or duration of events varies</w:t>
        </w:r>
      </w:ins>
      <w:ins w:id="152" w:author="Keil Petr" w:date="2023-02-16T19:00:00Z">
        <w:r w:rsidR="0039741E">
          <w:rPr>
            <w:color w:val="0070C0"/>
            <w:highlight w:val="white"/>
          </w:rPr>
          <w:t>, and lag can be defined even when distance varies</w:t>
        </w:r>
      </w:ins>
      <w:ins w:id="153" w:author="Keil Petr" w:date="2023-02-16T18:59:00Z">
        <w:r w:rsidR="0039741E">
          <w:rPr>
            <w:color w:val="0070C0"/>
            <w:highlight w:val="white"/>
          </w:rPr>
          <w:t>.</w:t>
        </w:r>
      </w:ins>
      <w:ins w:id="154" w:author="Keil Petr" w:date="2023-02-16T18:58:00Z">
        <w:r w:rsidR="0039741E">
          <w:rPr>
            <w:color w:val="0070C0"/>
            <w:highlight w:val="white"/>
          </w:rPr>
          <w:t xml:space="preserve"> </w:t>
        </w:r>
      </w:ins>
      <w:bookmarkEnd w:id="86"/>
      <w:r w:rsidR="007F0195" w:rsidRPr="00C90661">
        <w:rPr>
          <w:highlight w:val="white"/>
        </w:rPr>
        <w:t xml:space="preserve">In contrast to spatial scaling, temporal scaling has been much less studied, although </w:t>
      </w:r>
      <w:r w:rsidR="007F0195" w:rsidRPr="00C90661">
        <w:t xml:space="preserve">it is expected to affect observed biodiversity trends, similarly as spatial scaling </w:t>
      </w:r>
      <w:r w:rsidR="00A45BFE" w:rsidRPr="00C90661">
        <w:fldChar w:fldCharType="begin"/>
      </w:r>
      <w:r w:rsidR="00A45BFE" w:rsidRPr="00C90661">
        <w:instrText xml:space="preserve"> ADDIN ZOTERO_ITEM CSL_CITATION {"citationID":"cpqPHe22","properties":{"formattedCitation":"(Foote, 1994)","plainCitation":"(Foote, 1994)","noteIndex":0},"citationItems":[{"id":333,"uris":["http://zotero.org/users/6714553/items/836ZCJ76"],"itemData":{"id":333,"type":"article-journal","abstract":"Many areas of paleobiological research require reliable extinction metrics. Branching-and-extinction simulations and data on Phanerozoic marine families and genera are used to investigate the relationship between interval length and commonly used extinction metrics. Normalization of extinction metrics for interval length is problematic, even when interval length is known without error, because normalization implicitly assumes some model of variation in extinction risk within an interval. If extinction risk within an interval were constant, or if it varied but played no role in the definition of stratigraphic intervals, then Van Valen's time-normalized extinction metric would provide a measure of average extinction risk that is effectively unbiased by interval length. When extinction risk varies greatly within an interval and interval boundaries are drawn at times of heavy extinction, extinction metrics that normalize for interval length are negatively correlated with interval length. Despite its intuitive appeal, the per-taxon extinction rate (proportional extinction per million years) is biased by interval length under a wide range of extinction models.Empirically, time-normalized extinction metrics for Phanerozoic families and genera are negatively correlated with interval length. This is consistent with an extinction model in which many times of very low risk are punctuated by a few times of very high risk which in turn determine stage boundaries. Origination and extinction patterns are similar, but origination intensity varies less among stages than extinction intensity. This observation has at least two plausible explanations: that origination episodes are more protracted than extinction episodes, and that biologic groups do not respond in unison to origination opportunities the way they seem to respond during extinction events. For families and genera, there is enough variation in extinction intensity among stages that stage length can be ignored when studying certain extinction patterns over the entire Phanerozoic.","container-title":"Paleobiology","DOI":"10.1017/S0094837300012914","ISSN":"0094-8373, 1938-5331","issue":"4","language":"en","note":"publisher: Cambridge University Press","page":"424-444","source":"Cambridge University Press","title":"Temporal variation in extinction risk and temporal scaling of extinction metrics","URL":"https://www.cambridge.org/core/journals/paleobiology/article/abs/temporal-variation-in-extinction-risk-and-temporal-scaling-of-extinction-metrics/9A70EDB2AF955F38B133AF6E9F3F8388","volume":"20","author":[{"family":"Foote","given":"Mike"}],"accessed":{"date-parts":[["2021",3,5]]},"issued":{"date-parts":[["1994"]],"season":"ed"}}}],"schema":"https://github.com/citation-style-language/schema/raw/master/csl-citation.json"} </w:instrText>
      </w:r>
      <w:r w:rsidR="00A45BFE" w:rsidRPr="00C90661">
        <w:fldChar w:fldCharType="separate"/>
      </w:r>
      <w:r w:rsidR="00A45BFE" w:rsidRPr="00C90661">
        <w:t>(Foote, 1994)</w:t>
      </w:r>
      <w:r w:rsidR="00A45BFE" w:rsidRPr="00C90661">
        <w:fldChar w:fldCharType="end"/>
      </w:r>
      <w:r w:rsidR="007F0195" w:rsidRPr="00C90661">
        <w:rPr>
          <w:highlight w:val="white"/>
        </w:rPr>
        <w:t>.</w:t>
      </w:r>
    </w:p>
    <w:p w14:paraId="010FA267" w14:textId="690684D6" w:rsidR="009D6447" w:rsidRDefault="00D92835">
      <w:pPr>
        <w:ind w:firstLine="0"/>
        <w:jc w:val="left"/>
        <w:rPr>
          <w:i/>
          <w:color w:val="0070C0"/>
        </w:rPr>
        <w:pPrChange w:id="155" w:author="Keil Petr" w:date="2023-02-16T19:01:00Z">
          <w:pPr>
            <w:jc w:val="left"/>
          </w:pPr>
        </w:pPrChange>
      </w:pPr>
      <w:del w:id="156" w:author="Keil Petr" w:date="2023-02-16T17:22:00Z">
        <w:r w:rsidDel="005F5712">
          <w:rPr>
            <w:b/>
            <w:i/>
            <w:noProof/>
          </w:rPr>
          <w:lastRenderedPageBreak/>
          <w:drawing>
            <wp:inline distT="0" distB="0" distL="0" distR="0" wp14:anchorId="618776FE" wp14:editId="68F3786B">
              <wp:extent cx="572135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1350" cy="2590800"/>
                      </a:xfrm>
                      <a:prstGeom prst="rect">
                        <a:avLst/>
                      </a:prstGeom>
                      <a:noFill/>
                      <a:ln>
                        <a:noFill/>
                      </a:ln>
                    </pic:spPr>
                  </pic:pic>
                </a:graphicData>
              </a:graphic>
            </wp:inline>
          </w:drawing>
        </w:r>
      </w:del>
      <w:commentRangeStart w:id="157"/>
      <w:ins w:id="158" w:author="Keil Petr" w:date="2023-02-16T17:23:00Z">
        <w:r w:rsidR="005F5712">
          <w:rPr>
            <w:i/>
            <w:noProof/>
            <w:color w:val="0070C0"/>
          </w:rPr>
          <w:drawing>
            <wp:inline distT="0" distB="0" distL="0" distR="0" wp14:anchorId="4904BF8C" wp14:editId="08E58AB2">
              <wp:extent cx="5726430" cy="252603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6430" cy="2526030"/>
                      </a:xfrm>
                      <a:prstGeom prst="rect">
                        <a:avLst/>
                      </a:prstGeom>
                      <a:noFill/>
                      <a:ln>
                        <a:noFill/>
                      </a:ln>
                    </pic:spPr>
                  </pic:pic>
                </a:graphicData>
              </a:graphic>
            </wp:inline>
          </w:drawing>
        </w:r>
      </w:ins>
      <w:commentRangeEnd w:id="157"/>
      <w:ins w:id="159" w:author="Keil Petr" w:date="2023-02-16T19:02:00Z">
        <w:r w:rsidR="0039741E">
          <w:rPr>
            <w:rStyle w:val="CommentReference"/>
          </w:rPr>
          <w:commentReference w:id="157"/>
        </w:r>
      </w:ins>
    </w:p>
    <w:p w14:paraId="4FD5EF2F" w14:textId="44CC4090" w:rsidR="009D6447" w:rsidRDefault="007F0195" w:rsidP="0039741E">
      <w:pPr>
        <w:jc w:val="left"/>
        <w:rPr>
          <w:color w:val="AEAAAA"/>
        </w:rPr>
      </w:pPr>
      <w:r>
        <w:t>Definition of biodiversity is officially given by the Convention of Biological Diversity: “</w:t>
      </w:r>
      <w:r>
        <w:rPr>
          <w:i/>
        </w:rPr>
        <w:t>"Biological diversity" means the variability among living organisms from all sources [...]; this includes diversity within species, between species and of ecosystems.</w:t>
      </w:r>
      <w:r>
        <w:t xml:space="preserve">” A significant number of metrics follow this definition, all focusing on a specific aspect of biodiversity. Measures of static biodiversity metrics are commonly used such as local species richness (α diversity), regional richness </w:t>
      </w:r>
      <w:r w:rsidR="008C66E8">
        <w:fldChar w:fldCharType="begin"/>
      </w:r>
      <w:r w:rsidR="005F04D9">
        <w:instrText xml:space="preserve"> ADDIN ZOTERO_ITEM CSL_CITATION {"citationID":"bqvkj7jM","properties":{"formattedCitation":"(Whittaker, 1960)","plainCitation":"(Whittaker, 1960)","dontUpdate":true,"noteIndex":0},"citationItems":[{"id":466,"uris":["http://zotero.org/users/6714553/items/QBFZMVKZ"],"itemData":{"id":466,"type":"article-journal","container-title":"Ecological Monographs","DOI":"10.2307/1943563","ISSN":"1557-7015","issue":"3","language":"en","note":"_eprint: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H."}],"accessed":{"date-parts":[["2021",7,27]]},"issued":{"date-parts":[["1960"]]}}}],"schema":"https://github.com/citation-style-language/schema/raw/master/csl-citation.json"} </w:instrText>
      </w:r>
      <w:r w:rsidR="008C66E8">
        <w:fldChar w:fldCharType="separate"/>
      </w:r>
      <w:r w:rsidR="008C66E8" w:rsidRPr="008C66E8">
        <w:t xml:space="preserve">( </w:t>
      </w:r>
      <w:r w:rsidR="008C66E8">
        <w:t xml:space="preserve">ɣ diversity, </w:t>
      </w:r>
      <w:r w:rsidR="008C66E8" w:rsidRPr="008C66E8">
        <w:t>Whittaker, 1960)</w:t>
      </w:r>
      <w:r w:rsidR="008C66E8">
        <w:fldChar w:fldCharType="end"/>
      </w:r>
      <w:r>
        <w:t>, by indices that consider relative abundances</w:t>
      </w:r>
      <w:r w:rsidR="008C66E8">
        <w:t xml:space="preserve"> </w:t>
      </w:r>
      <w:r w:rsidR="008C66E8">
        <w:fldChar w:fldCharType="begin"/>
      </w:r>
      <w:r w:rsidR="005F04D9">
        <w:instrText xml:space="preserve"> ADDIN ZOTERO_ITEM CSL_CITATION {"citationID":"IZxhB8JY","properties":{"formattedCitation":"(Shannon, 1948; Simpson, 1949)","plainCitation":"(Shannon, 1948; Simpson, 1949)","dontUpdate":true,"noteIndex":0},"citationItems":[{"id":468,"uris":["http://zotero.org/users/6714553/items/GR46RW3T"],"itemData":{"id":468,"type":"article-journal","abstract":"The recent development of various methods of modulation such as PCM and PPM which exchange bandwidth for signal-to-noise ratio has intensified the interest in a general theory of communication. A basis for such a theory is contained in the important papers of Nyquist1 and Hartley2 on this subject. In the present paper we will extend the theory to include a number of new factors, in particular the effect of noise in the channel, and the savings possible due to the statistical structure of the original message and due to the nature of the final destination of the information.","container-title":"The Bell System Technical Journal","DOI":"10.1002/j.1538-7305.1948.tb01338.x","ISSN":"0005-8580","issue":"3","note":"event-title: The Bell System Technical Journal","page":"379-423","source":"IEEE Xplore","title":"A mathematical theory of communication","volume":"27","author":[{"family":"Shannon","given":"C. E."}],"issued":{"date-parts":[["1948",7]]}}},{"id":463,"uris":["http://zotero.org/users/6714553/items/VP6CJST8"],"itemData":{"id":463,"type":"article-journal","abstract":"THE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constants.","container-title":"Nature","DOI":"10.1038/163688a0","ISSN":"1476-4687","issue":"4148","language":"en","license":"1949 Nature Publishing Group","note":"Bandiera_abtest: a\nCg_type: Nature Research Journals\nnumber: 4148\nPrimary_atype: Research\npublisher: Nature Publishing Group","page":"688-688","source":"www.nature.com","title":"Measurement of Diversity","URL":"https://www.nature.com/articles/163688a0","volume":"163","author":[{"family":"Simpson","given":"E. H."}],"accessed":{"date-parts":[["2021",7,27]]},"issued":{"date-parts":[["1949",4]]}}}],"schema":"https://github.com/citation-style-language/schema/raw/master/csl-citation.json"} </w:instrText>
      </w:r>
      <w:r w:rsidR="008C66E8">
        <w:fldChar w:fldCharType="separate"/>
      </w:r>
      <w:r w:rsidR="008C66E8" w:rsidRPr="008C66E8">
        <w:t>(</w:t>
      </w:r>
      <w:r w:rsidR="008C66E8">
        <w:rPr>
          <w:i/>
          <w:iCs/>
        </w:rPr>
        <w:t xml:space="preserve">e.g. </w:t>
      </w:r>
      <w:r w:rsidR="008C66E8" w:rsidRPr="008C66E8">
        <w:t>Shannon, 1948; Simpson, 1949)</w:t>
      </w:r>
      <w:r w:rsidR="008C66E8">
        <w:fldChar w:fldCharType="end"/>
      </w:r>
      <w:r>
        <w:t>, or by Hill numbers</w:t>
      </w:r>
      <w:r w:rsidR="008C66E8">
        <w:t xml:space="preserve"> </w:t>
      </w:r>
      <w:r w:rsidR="008C66E8">
        <w:fldChar w:fldCharType="begin"/>
      </w:r>
      <w:r w:rsidR="008C66E8">
        <w:instrText xml:space="preserve"> ADDIN ZOTERO_ITEM CSL_CITATION {"citationID":"MKfW6rTV","properties":{"formattedCitation":"(Hill, 1973)","plainCitation":"(Hill, 1973)","noteIndex":0},"citationItems":[{"id":462,"uris":["http://zotero.org/users/6714553/items/YCVTVRWQ"],"itemData":{"id":462,"type":"article-journal","abstract":"Three commonly used measures of diversity, Simpson's index, Shannon's entropy, and the total number of species, are related to Renyi's definition of a generalized entropy. A unified concept of diversity is presented, according to which there is a continuum of possible diversity measures. In a sense which becomes apparent, these measures provide estimates of the effective number of species present, and differ only in their tendency to include or to ignore the relatively rarer species. The notion of the diversity of a community as opposed to that of a sample is examined, and is related to the asymptotic form of the species—abundance curve. A new and plausible definition of evenness is derived.","container-title":"Ecology","DOI":"10.2307/1934352","ISSN":"1939-9170","issue":"2","language":"en","note":"_eprint: https://esajournals.onlinelibrary.wiley.com/doi/pdf/10.2307/1934352","page":"427-432","source":"Wiley Online Library","title":"Diversity and Evenness: A Unifying Notation and Its Consequences","title-short":"Diversity and Evenness","URL":"https://esajournals.onlinelibrary.wiley.com/doi/abs/10.2307/1934352","volume":"54","author":[{"family":"Hill","given":""}],"accessed":{"date-parts":[["2021",7,27]]},"issued":{"date-parts":[["1973"]]}}}],"schema":"https://github.com/citation-style-language/schema/raw/master/csl-citation.json"} </w:instrText>
      </w:r>
      <w:r w:rsidR="008C66E8">
        <w:fldChar w:fldCharType="separate"/>
      </w:r>
      <w:r w:rsidR="008C66E8" w:rsidRPr="008C66E8">
        <w:t>(Hill, 1973)</w:t>
      </w:r>
      <w:r w:rsidR="008C66E8">
        <w:fldChar w:fldCharType="end"/>
      </w:r>
      <w:r>
        <w:t>. Change of species composition in space and time can be expressed as</w:t>
      </w:r>
      <w:r>
        <w:rPr>
          <w:rFonts w:ascii="Cambria Math" w:eastAsia="Cambria Math" w:hAnsi="Cambria Math" w:cs="Cambria Math"/>
          <w:i/>
        </w:rPr>
        <w:t xml:space="preserve"> </w:t>
      </w:r>
      <m:oMath>
        <m:r>
          <w:rPr>
            <w:rFonts w:ascii="Cambria Math" w:eastAsia="Cambria Math" w:hAnsi="Cambria Math" w:cs="Cambria Math"/>
          </w:rPr>
          <m:t>β=</m:t>
        </m:r>
        <m:f>
          <m:fPr>
            <m:ctrlPr>
              <w:rPr>
                <w:rFonts w:ascii="Cambria Math" w:eastAsia="Cambria Math" w:hAnsi="Cambria Math" w:cs="Cambria Math"/>
              </w:rPr>
            </m:ctrlPr>
          </m:fPr>
          <m:num>
            <m:r>
              <w:rPr>
                <w:rFonts w:ascii="Cambria Math" w:eastAsia="Cambria Math" w:hAnsi="Cambria Math" w:cs="Cambria Math"/>
              </w:rPr>
              <m:t>γ</m:t>
            </m:r>
          </m:num>
          <m:den>
            <m:r>
              <w:rPr>
                <w:rFonts w:ascii="Cambria Math" w:eastAsia="Cambria Math" w:hAnsi="Cambria Math" w:cs="Cambria Math"/>
              </w:rPr>
              <m:t>α</m:t>
            </m:r>
          </m:den>
        </m:f>
      </m:oMath>
      <w:r>
        <w:t xml:space="preserve"> </w:t>
      </w:r>
      <w:r w:rsidR="008C66E8">
        <w:fldChar w:fldCharType="begin"/>
      </w:r>
      <w:r w:rsidR="005F04D9">
        <w:instrText xml:space="preserve"> ADDIN ZOTERO_ITEM CSL_CITATION {"citationID":"s4ejPvkf","properties":{"formattedCitation":"(Whittaker, 1972)","plainCitation":"(Whittaker, 1972)","dontUpdate":true,"noteIndex":0},"citationItems":[{"id":472,"uris":["http://zotero.org/users/6714553/items/WDNNN93L"],"itemData":{"id":472,"type":"article-journal","abstract":"Given a resource gradient (e.g. light intensity, prey size) in a community, species evolve to use different parts of this gradient; competition between them is thereby reduced. Species relationships in the community may be conceived in terms of a multidimensional coordinate system, the axes of which are the various resource gradients (and other aspects of species relationships to space, time, and one another in the community). This coordinate system defines a hyperspace, and the range of the space that a given species occupies is its niche hypervolume, as an abstract characterization of its intra-community position, or niche. Species evolve toward difference in niche, and consequently toward difference in location of their hypervolumes in the niche hyperspace. Through evolutionary time additional species can fit into the community in niche hypervolumes different from those of other species, and the niche hyperspace can become increasingly complex. Its complexity relates to the community's richness in species, its alpha diversity. Species differ in the proportions of the niche hyperspace they are able to occupy and the share of the community's resources they utilize. The share of resources utilized is expressed in species' productivities, and when species are ranked by relative productivity (or some other measurement) from most to least important, importance-value or dominance-diversity curves are formed. Three types of curves may represent manners in which resources are divided among species: (a) niche pre-emption with strong dominance, expressed in a geometric series, (b) random boundaries between niches, expressed in the MacArthur distribution, and (c) determination of relative importance by many factors, so that species form a frequency distribution on a logarithmic base of importance values, a lognormal distribution. The forms of importance-value curves do not permit strong inference about resource division, but are of interest for their expression of species relationships and bearing on measurement of diversity.","container-title":"TAXON","DOI":"10.2307/1218190","ISSN":"1996-8175","issue":"2-3","language":"en","note":"_eprint: https://onlinelibrary.wiley.com/doi/pdf/10.2307/1218190","page":"213-251","source":"Wiley Online Library","title":"Evolution and Measurement of Species Diversity","URL":"https://onlinelibrary.wiley.com/doi/abs/10.2307/1218190","volume":"21","author":[{"family":"Whittaker","given":"R. H."}],"accessed":{"date-parts":[["2021",7,27]]},"issued":{"date-parts":[["1972"]]}}}],"schema":"https://github.com/citation-style-language/schema/raw/master/csl-citation.json"} </w:instrText>
      </w:r>
      <w:r w:rsidR="008C66E8">
        <w:fldChar w:fldCharType="separate"/>
      </w:r>
      <w:r w:rsidR="008C66E8" w:rsidRPr="008C66E8">
        <w:t>(</w:t>
      </w:r>
      <w:r w:rsidR="008C66E8">
        <w:t xml:space="preserve">hereafter beta-diversity, </w:t>
      </w:r>
      <w:r w:rsidR="008C66E8" w:rsidRPr="008C66E8">
        <w:t>Whittaker, 1972)</w:t>
      </w:r>
      <w:r w:rsidR="008C66E8">
        <w:fldChar w:fldCharType="end"/>
      </w:r>
      <w:r>
        <w:t xml:space="preserve">, or by pairwise dissimilarity among locations or time periods </w:t>
      </w:r>
      <w:r w:rsidR="008C66E8">
        <w:fldChar w:fldCharType="begin"/>
      </w:r>
      <w:r w:rsidR="008C66E8">
        <w:instrText xml:space="preserve"> ADDIN ZOTERO_ITEM CSL_CITATION {"citationID":"JwbVXJDA","properties":{"formattedCitation":"(Koleff et al., 2003)","plainCitation":"(Koleff et al., 2003)","noteIndex":0},"citationItems":[{"id":314,"uris":["http://zotero.org/users/6714553/items/LT6HXWNX"],"itemData":{"id":314,"type":"article-journal","container-title":"Journal of Animal Ecology","DOI":"10.1046/j.1365-2656.2003.00710.x","ISSN":"0021-8790, 1365-2656","issue":"3","journalAbbreviation":"J Anim Ecology","language":"en","page":"367-382","source":"DOI.org (Crossref)","title":"Measuring beta diversity for presence-absence data","URL":"http://doi.wiley.com/10.1046/j.1365-2656.2003.00710.x","volume":"72","author":[{"family":"Koleff","given":"Patricia"},{"family":"Gaston","given":"Kevin J."},{"family":"Lennon","given":"Jack J."}],"accessed":{"date-parts":[["2021",4,6]]},"issued":{"date-parts":[["2003",5]]}}}],"schema":"https://github.com/citation-style-language/schema/raw/master/csl-citation.json"} </w:instrText>
      </w:r>
      <w:r w:rsidR="008C66E8">
        <w:fldChar w:fldCharType="separate"/>
      </w:r>
      <w:r w:rsidR="008C66E8" w:rsidRPr="008C66E8">
        <w:t>(Koleff et al., 2003)</w:t>
      </w:r>
      <w:r w:rsidR="008C66E8">
        <w:fldChar w:fldCharType="end"/>
      </w:r>
      <w:r>
        <w:t>. In addition, functional and phylogenetic diversity can provide supplementary information on the community structure and its dynamic</w:t>
      </w:r>
      <w:r w:rsidR="00182A36">
        <w:t xml:space="preserve"> </w:t>
      </w:r>
      <w:r w:rsidR="00182A36">
        <w:fldChar w:fldCharType="begin"/>
      </w:r>
      <w:r w:rsidR="005F04D9">
        <w:instrText xml:space="preserve"> ADDIN ZOTERO_ITEM CSL_CITATION {"citationID":"fPXIbyYa","properties":{"formattedCitation":"(McGill et al., 2006; Mouquet et al., 2012; Webb et al., 2002)","plainCitation":"(McGill et al., 2006; Mouquet et al., 2012; Webb et al., 2002)","dontUpdate":true,"noteIndex":0},"citationItems":[{"id":1087,"uris":["http://zotero.org/users/6714553/items/6ULHDCWR"],"itemData":{"id":1087,"type":"article-journal","abstract":"There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in Ecology &amp; Evolution","language":"en","page":"178-185","source":"ScienceDirect","title":"Rebuilding community ecology from functional traits","URL":"https://www.sciencedirect.com/science/article/pii/S0169534706000334","volume":"21","author":[{"family":"McGill","given":"Brian J."},{"family":"Enquist","given":"Brian J."},{"family":"Weiher","given":"Evan"},{"family":"Westoby","given":"Mark"}],"accessed":{"date-parts":[["2021",9,14]]},"issued":{"date-parts":[["2006",4,1]]}}},{"id":1088,"uris":["http://zotero.org/users/6714553/items/TEX5ILMS"],"itemData":{"id":1088,"type":"article-journal","abstract":"Ecophylogenetics can be viewed as an emerging fusion of ecology, biogeography and macroevolution. This new and fast-growing field is promoting the incorporation of evolution and historical contingencies into the ecological research agenda through the widespread use of phylogenetic data. Including phylogeny into ecological thinking represents an opportunity for biologists from different fields to collaborate and has provided promising avenues of research in both theoretical and empirical ecology, towards a better understanding of the assembly of communities, the functioning of ecosystems and their responses to environmental changes. The time is ripe to assess critically the extent to which the integration of phylogeny into these different fields of ecology has delivered on its promise. Here we review how phylogenetic information has been used to identify better the key components of species interactions with their biotic and abiotic environments, to determine the relationships between diversity and ecosystem functioning and ultimately to establish good management practices to protect overall biodiversity in the face of global change. We evaluate the relevance of information provided by phylogenies to ecologists, highlighting current potential weaknesses and needs for future developments. We suggest that despite the strong progress that has been made, a consistent unified framework is still missing to link local ecological dynamics to macroevolution. This is a necessary step in order to interpret observed phylogenetic patterns in a wider ecological context. Beyond the fundamental question of how evolutionary history contributes to shape communities, ecophylogenetics will help ecology to become a better integrative and predictive science.","container-title":"Biological Reviews","DOI":"10.1111/j.1469-185X.2012.00224.x","ISSN":"1469-185X","issue":"4","language":"en","note":"_eprint: https://onlinelibrary.wiley.com/doi/pdf/10.1111/j.1469-185X.2012.00224.x","page":"769-785","source":"Wiley Online Library","title":"Ecophylogenetics: advances and perspectives","title-short":"Ecophylogenetics","URL":"https://onlinelibrary.wiley.com/doi/abs/10.1111/j.1469-185X.2012.00224.x","volume":"87","author":[{"family":"Mouquet","given":"Nicolas"},{"family":"Devictor","given":"Vincent"},{"family":"Meynard","given":"Christine N."},{"family":"Munoz","given":"Francois"},{"family":"Bersier","given":"Louis-Félix"},{"family":"Chave","given":"Jérôme"},{"family":"Couteron","given":"Pierre"},{"family":"Dalecky","given":"Ambroise"},{"family":"Fontaine","given":"Colin"},{"family":"Gravel","given":"Dominique"},{"family":"Hardy","given":"Olivier J."},{"family":"Jabot","given":"Franck"},{"family":"Lavergne","given":"Sébastien"},{"family":"Leibold","given":"Mathew"},{"family":"Mouillot","given":"David"},{"family":"Münkemüller","given":"Tamara"},{"family":"Pavoine","given":"Sandrine"},{"family":"Prinzing","given":"Andreas"},{"family":"Rodrigues","given":"Ana S. L."},{"family":"Rohr","given":"Rudolf P."},{"family":"Thébault","given":"Elisa"},{"family":"Thuiller","given":"Wilfried"}],"accessed":{"date-parts":[["2021",9,14]]},"issued":{"date-parts":[["2012"]]}}},{"id":1089,"uris":["http://zotero.org/users/6714553/items/TGTEJI4X"],"itemData":{"id":1089,"type":"article-journal","abstract":"As better phylogenetic hypotheses become available for many groups of organisms, studies in community ecology can be informed by knowledge of the evolutionary relationships among coexisting species. We note three primary approaches to integrating phylogenetic information into studies of community organization: 1. examining the phylogenetic structure of community assemblages, 2. exploring the phylogenetic basis of communit</w:instrText>
      </w:r>
      <w:r w:rsidR="005F04D9" w:rsidRPr="005F2C96">
        <w:rPr>
          <w:lang w:val="fr-FR"/>
        </w:rPr>
        <w:instrText xml:space="preserve">y niche structure, and 3. adding a community context to studies of trait evolution and biogeography. We recognize a common pattern of phylogenetic conservatism in ecological character and highlight the challenges of using phylogenies of partial lineages. We also review phylogenetic approaches to three emergent properties of communities: species diversity, relative abundance distributions, and range sizes. Methodological advances in phylogenetic supertree construction, character reconstruction, null models for community assembly and character evolution, and metrics of community phylogenetic structure underlie the recent progress in these areas. We highlight the potential for community ecologists to benefit from phylogenetic knowledge and suggest several avenues for future research.","container-title":"Annual Review of Ecology and Systematics","DOI":"10.1146/annurev.ecolsys.33.010802.150448","issue":"1","note":"_eprint: https://doi.org/10.1146/annurev.ecolsys.33.010802.150448","page":"475-505","source":"Annual Reviews","title":"Phylogenies and Community Ecology","URL":"https://doi.org/10.1146/annurev.ecolsys.33.010802.150448","volume":"33","author":[{"family":"Webb","given":"Campbell O."},{"family":"Ackerly","given":"David D."},{"family":"McPeek","given":"Mark A."},{"family":"Donoghue","given":"Michael J."}],"accessed":{"date-parts":[["2021",9,14]]},"issued":{"date-parts":[["2002"]]}}}],"schema":"https://github.com/citation-style-language/schema/raw/master/csl-citation.json"} </w:instrText>
      </w:r>
      <w:r w:rsidR="00182A36">
        <w:fldChar w:fldCharType="separate"/>
      </w:r>
      <w:r w:rsidR="00182A36" w:rsidRPr="00182A36">
        <w:rPr>
          <w:lang w:val="fr-FR"/>
        </w:rPr>
        <w:t>(</w:t>
      </w:r>
      <w:r w:rsidR="00182A36" w:rsidRPr="00182A36">
        <w:rPr>
          <w:i/>
          <w:iCs/>
          <w:lang w:val="fr-FR"/>
        </w:rPr>
        <w:t>e.g.</w:t>
      </w:r>
      <w:r w:rsidR="00182A36">
        <w:rPr>
          <w:lang w:val="fr-FR"/>
        </w:rPr>
        <w:t xml:space="preserve"> </w:t>
      </w:r>
      <w:r w:rsidR="00182A36" w:rsidRPr="00182A36">
        <w:rPr>
          <w:lang w:val="fr-FR"/>
        </w:rPr>
        <w:t>McGill et al., 2006; Mouquet et al., 2012; Webb et al., 2002)</w:t>
      </w:r>
      <w:r w:rsidR="00182A36">
        <w:fldChar w:fldCharType="end"/>
      </w:r>
      <w:r w:rsidRPr="00182A36">
        <w:rPr>
          <w:lang w:val="fr-FR"/>
        </w:rPr>
        <w:t xml:space="preserve">. </w:t>
      </w:r>
      <w:r>
        <w:t xml:space="preserve">Also, abundance-based or population-based metrics have seen an increase in usage </w:t>
      </w:r>
      <w:r w:rsidR="001412C7">
        <w:fldChar w:fldCharType="begin"/>
      </w:r>
      <w:r w:rsidR="001412C7">
        <w:instrText xml:space="preserve"> ADDIN ZOTERO_ITEM CSL_CITATION {"citationID":"TdBeQ9GY","properties":{"formattedCitation":"(Fraixedas et al., 2020)","plainCitation":"(Fraixedas et al., 2020)","noteIndex":0},"citationItems":[{"id":113,"uris":["http://zotero.org/users/6714553/items/C5ME9YPN"],"itemData":{"id":113,"type":"article-journal","abstract":"The current loss of biodiversity has been broadly acknowledged as the main cause of ecosystem change. To halt this trend, several international agreements have been made, and various biodiversity metrics have been developed to evaluate whether the targets of these agreements are being met. The process of developing good indicators is not trivial. Indicators should be able to synthesize and communicate our current knowledge, but they also need to meet both scientific and practical criteria. Since it would not be practical to monitor all species, indicators are mainly built on the monitoring of some well-known taxa, such as birds. Here we systematically review the wide spectrum of bird biodiversity indicators (hereafter indicators) available to: i) evaluate recent methodological advances; ii) identify current knowledge gaps jeopardizing indicator interpretation and use in guiding decision-making; and iii) examine challenges in their applicability across different spatial and temporal contexts. We pay particular attention to indicator characteristics such as site and species selection, spatial, seasonal and habitat coverage, and statistical issues in developing indicators and tools to tackle them, to provide specific recommendations for the future construction of indicators. Several methodological advances have recently been made to enhance the process of indicator development, including multiple ways to select sites and species to increase their robustness. However, we found that there are strong spatial, seasonal and habitat biases among the selected indicators. Most of them are from Europe, using mainly census data from the breeding season and typically covering farmland and forest habitats. The major challenges that we detected in their applicability were related to the modelling of the statistical uncertainty associated to the indicator. We recommend the use of quantitative methods in site and species selection procedures whenever possible. Current indicators should be expanded to areas outside Europe and to less studied habitats and should not neglect monitoring work outside the breeding season. Time-series analyses studying temporal trends and using multi-species data should in general account for temporal autocorrelation as well as for phylogenetic correlation. Multi-species hierarchical models are a good alternative for analysing and constructing indicators, but they need to include annual random effects allowing for unexplained annual variation in the average status of the community, i.e. the indicator target. Despite methodological and context-specific differences in the indicators reviewed, most of them seem to highlight the urgent need of devising strategic climate and conservation policies to improve the status and trends of biodiversity.","container-title":"Ecological Indicators","DOI":"10.1016/j.ecolind.2020.106728","ISSN":"1470-160X","journalAbbreviation":"Ecological Indicators","language":"en","page":"106728","source":"ScienceDirect","title":"A state of the art review on birds as indicators of biodiversity: Advances, challenges, and future directions","title-short":"A state-of-the-art review on birds as indicators of biodiversity","URL":"http://www.sciencedirect.com/science/article/pii/S1470160X20306658","volume":"118","author":[{"family":"Fraixedas","given":"Sara"},{"family":"Lindén","given":"Andreas"},{"family":"Piha","given":"Markus"},{"family":"Cabeza","given":"Mar"},{"family":"Gregory","given":"Richard"},{"family":"Lehikoinen","given":"Aleksi"}],"accessed":{"date-parts":[["2020",11,17]]},"issued":{"date-parts":[["2020",11,1]]}}}],"schema":"https://github.com/citation-style-language/schema/raw/master/csl-citation.json"} </w:instrText>
      </w:r>
      <w:r w:rsidR="001412C7">
        <w:fldChar w:fldCharType="separate"/>
      </w:r>
      <w:r w:rsidR="001412C7" w:rsidRPr="001412C7">
        <w:t>(Fraixedas et al., 2020)</w:t>
      </w:r>
      <w:r w:rsidR="001412C7">
        <w:fldChar w:fldCharType="end"/>
      </w:r>
      <w:r>
        <w:t xml:space="preserve">, although most of these metrics are focused on specific communities </w:t>
      </w:r>
      <w:r w:rsidR="00ED1333">
        <w:fldChar w:fldCharType="begin"/>
      </w:r>
      <w:r w:rsidR="005F04D9">
        <w:instrText xml:space="preserve"> ADDIN ZOTERO_ITEM CSL_CITATION {"citationID":"rB1jU16Q","properties":{"formattedCitation":"(Gregory et al., 2007; Gregory &amp; van Strien, 2010)","plainCitation":"(Gregory et al., 2007; Gregory &amp; van Strien, 2010)","dontUpdate":true,"noteIndex":0},"citationItems":[{"id":420,"uris":["http://zotero.org/users/6714553/items/2DZENIUE"],"itemData":{"id":420,"type":"article-journal","abstract":"We explore population trends of widespread and common woodland birds using data from an extensive European network of ornithologists for the period 1980–2003. We show considerable differences exist in the European trends of species according to the broad habitat they occupy and the degree to which they specialize in habitat use. On average, common forest birds are in shallow decline at a European scale; common forest birds declined by 13%, and common forest specialists by 18%, from 1980 to 2003. In comparison, populations of common specialists of farmland have declined moderately, falling on average by 28% from 1980 to 2003. These patterns contrast with that shown by generalist species whose populations have been roughly stable over the same period, their overall index increasing by 3%. There was some evidence of regional variation in the population trends of these common forest species. The most obvious pattern was the greater stability of population trends in Eastern Europe compared with other regions considered. Among common forest birds, long-distance migrants and residents have on average declined most strongly, whereas short-distance migrants have been largely stable, or have increased. There was some evidence to suggest that ground- or low-nesting species have declined more strongly on average, as have forest birds with invertebrate diets. Formal analysis of the species trends confirmed the influence of habitat use, habitat specialization and nest-site; the effects of region and migration strategy were less clear-cut. There was also evidence to show that year-to-year variation in individual species trends at a European scale was influenced by cold winter weather in a small number of species. We recommend that the species trend information provided by the new pan-European scheme should be used alongside existing mechanisms to review the conservation status of European birds. The analysis also allows us to reappraise the role of common forest bird populations as a potential barometer of wider forest health. The new indicator appears to be a useful indicator of the state of widespread European forest birds and might prove to be a useful surrogate for trends in forest biodiversity and forest health, but more work is likely to be needed to understand the interaction between bird populations and their drivers in forest.","container-title":"Ibis","DOI":"10.1111/j.1474-919X.2007.00698.x","ISSN":"1474-919X","issue":"s2","language":"en","note":"_eprint: https://onlinelibrary.wiley.com/doi/pdf/10.1111/j.1474-919X.2007.00698.x","page":"78-97","source":"Wiley Online Library","title":"Population trends of widespread woodland birds in Europe","URL":"https://onlinelibrary.wiley.com/doi/abs/10.1111/j.1474-919X.2007.00698.x","volume":"149","author":[{"family":"Gregory","given":"Richard D."},{"family":"Vorisek","given":"Petr"},{"family":"Strien","given":"Arco Van"},{"family":"Meyling","given":"Adriaan W. Gmelig"},{"family":"Jiguet","given":"Frédéric"},{"family":"Fornasari","given":"Lorenzo"},{"family":"Reif","given":"Jiri"},{"family":"Chylarecki","given":"Przemek"},{"family":"Burfield","given":"Ian J."}],"accessed":{"date-parts":[["2021",7,30]]},"issued":{"date-parts":[["2007"]]}}},{"id":419,"uris":["http://zotero.org/users/6714553/items/P4NX4LAU"],"itemData":{"id":419,"type":"article-journal","abstract":"World leaders have set global and regional targets to reduce the rate of biodiversity loss by 2010, and their relative success, or failure, in meeting these aims will be measured against a set of indicators. For such indicators to be effective, they need to meet a range of practical and scientific criteria. Their development is often driven pragmatically by the information available. One such biodiversity indicator that has proven highly effective and influential in Europe is the wild bird indicator. This is based on the composite population trends of birds combined using a geometric mean and derived from national breeding bird surveys. Recent work has emphasized the importance of common species to ecosystem functioning and suggested that the depletion of their populations might significantly affect ecosystem services. National governments and the European Union are increasingly using these measures to assess sustainable development strategies, environmental and ecosystem health, as well as in the fulfillment of biodiversity targets. Equivalent indicators have been published in North America. There are a number of reasons to believe that birds might be useful indicators of biodiversity. They are sensitive to anthropogenic changes, they are well known, excellent time-series exist, and they have a resonance and connection with people and their lives. Yet, there are counter arguments and some risks in using birds in this way. Our work provides a blueprint for others to follow using similar data on birds or other taxa, and in other countries and regions. In the discussion, we review the strengths and weaknesses of using bird population trends as biodiversity indicators, and look forward to how this work might be developed. Wild bird indicators only measure a component of biodiversity change and need to be used carefully to assist policy makers and land managers in managing the natural resources and conserving nature.","container-title":"Ornithological Science","DOI":"10.2326/osj.9.3","issue":"1","page":"3-22","source":"J-Stage","title":"Wild bird indicators: using composite population trends of birds as measures of environmental health","title-short":"Wild bird indicators","volume":"9","author":[{"family":"Gregory","given":"Richard D."},{"family":"Strien","given":"Arco","non-dropping-particle":"van"}],"issued":{"date-parts":[["2010"]]}}}],"schema":"https://github.com/citation-style-language/schema/raw/master/csl-citation.json"} </w:instrText>
      </w:r>
      <w:r w:rsidR="00ED1333">
        <w:fldChar w:fldCharType="separate"/>
      </w:r>
      <w:r w:rsidR="00ED1333" w:rsidRPr="00ED1333">
        <w:t>(</w:t>
      </w:r>
      <w:r w:rsidR="00ED1333">
        <w:rPr>
          <w:i/>
        </w:rPr>
        <w:t xml:space="preserve">e.g. </w:t>
      </w:r>
      <w:r w:rsidR="00ED1333">
        <w:t xml:space="preserve">farmland/woodland bird indicators, </w:t>
      </w:r>
      <w:r w:rsidR="00ED1333" w:rsidRPr="00ED1333">
        <w:t>Gregory et al., 2007; Gregory &amp; van Strien, 2010)</w:t>
      </w:r>
      <w:r w:rsidR="00ED1333">
        <w:fldChar w:fldCharType="end"/>
      </w:r>
      <w:r w:rsidR="00ED1333">
        <w:t xml:space="preserve"> </w:t>
      </w:r>
      <w:r>
        <w:t xml:space="preserve">or on addressing particular problems </w:t>
      </w:r>
      <w:r w:rsidR="002B6DB4">
        <w:fldChar w:fldCharType="begin"/>
      </w:r>
      <w:r w:rsidR="005F04D9">
        <w:instrText xml:space="preserve"> ADDIN ZOTERO_ITEM CSL_CITATION {"citationID":"Z67GLJB6","properties":{"formattedCitation":"(Bowler &amp; B\\uc0\\u246{}hning-Gaese, 2017; Devictor et al., 2008)","plainCitation":"(Bowler &amp; Böhning-Gaese, 2017; Devictor et al., 2008)","dontUpdate":true,"noteIndex":0},"citationItems":[{"id":1227,"uris":["http://zotero.org/users/6714553/items/D868ESJE"],"itemData":{"id":1227,"type":"article-journal","abstract":"Climate change indicators are tools to assess, visualize and communicate the impacts of climate change on species and communities. Indicators that can be applied to different taxa are particularly useful because they allow comparative analysis to identify which kinds of species are being more affected. A general prediction, supported by empirical data, is that the abundance of warm-adapted species should increase over time, relative to the cool-adapted ones within communities, under increasing ambient temperatures. The community temperature index (CTI) is a community weighted mean of species’ temperature preferences and has been used as an indicator to summarize this temporal shift. The CTI has the advantages of being a simple and generalizable indicator; however, a core problem is that temporal trends in the CTI may not only reflect changes in temperature. This is because species’ temperature preferences often covary with other species attributes, and these other attributes may affect species response to other environmental drivers. Here, we propose a novel model-based approach that separates the effects of temperature preference from the effects of other species attributes on species’ abundances and subsequently on the CTI. Using long-term population data of breeding birds in Denmark and demersal marine fish in the southeastern North Sea, we find differences in CTI trends with the original approach and our model-based approach, which may affect interpretation of climate change impacts. We suggest that our method can be used to test the robustness of CTI trends to the possible effects of other drivers of change, apart from climate change.","container-title":"PLOS ONE","DOI":"10.1371/journal.pone.0184275","ISSN":"1932-6203","issue":"9","journalAbbreviation":"PLOS ONE","language":"en","note":"publisher: Public Library of Science","page":"e0184275","source":"PLoS Journals","title":"Improving the community-temperature index as a climate change indicator","URL":"https://journals.plos.org/plosone/article?id=10.1371/journal.pone.0184275","volume":"12","author":[{"family":"Bowler","given":"Diana"},{"family":"Böhning-Gaese","given":"Katrin"}],"accessed":{"date-parts":[["2022",1,20]]},"issued":{"date-parts":[["2017",9,12]]}}},{"id":3,"uris":["http://zotero.org/users/6714553/items/LI5GY55I"],"itemData":{"id":3,"type":"article-journal","abstract":"Aim Worldwide, functional homogenization is now considered to be one of the most prominent forms of biotic impoverishment induced by current global changes. Yet this process has hardly been quantiﬁed on a large scale through simple indices, and the connection between landscape disturbance and functional homogenization has hardly been established. Here we test whether changes in land use and landscape fragmentation are associated with functional homogenization of bird communities at a national scale.","container-title":"Global Ecology and Biogeography","DOI":"10.1111/j.1466-8238.2007.00364.x","ISSN":"1466-822X, 1466-8238","issue":"2","journalAbbreviation":"Global Ecol Biogeography","language":"en","page":"252-261","source":"DOI.org (Crossref)","title":"Functional biotic homogenization of bird communities in disturbed landscapes","URL":"http://doi.wiley.com/10.1111/j.1466-8238.2007.00364.x","volume":"17","author":[{"family":"Devictor","given":"Vincent"},{"family":"Julliard","given":"Romain"},{"family":"Clavel","given":"Joanne"},{"family":"Jiguet","given":"Frédéric"},{"family":"Lee","given":"Alexandre"},{"family":"Couvet","given":"Denis"}],"accessed":{"date-parts":[["2020",7,29]]},"issued":{"date-parts":[["2008",3]]}}}],"schema":"https://github.com/citation-style-language/schema/raw/master/csl-citation.json"} </w:instrText>
      </w:r>
      <w:r w:rsidR="002B6DB4">
        <w:fldChar w:fldCharType="separate"/>
      </w:r>
      <w:r w:rsidR="002B6DB4" w:rsidRPr="002B6DB4">
        <w:t>(</w:t>
      </w:r>
      <w:r w:rsidR="002B6DB4">
        <w:rPr>
          <w:i/>
        </w:rPr>
        <w:t xml:space="preserve">e.g. </w:t>
      </w:r>
      <w:r w:rsidR="002B6DB4">
        <w:t xml:space="preserve">community temperature index that tracks community shifts caused by climate change, </w:t>
      </w:r>
      <w:r w:rsidR="002B6DB4" w:rsidRPr="002B6DB4">
        <w:t>Bowler &amp; Böhning-Gaese, 2017; Devictor et al., 2008)</w:t>
      </w:r>
      <w:r w:rsidR="002B6DB4">
        <w:fldChar w:fldCharType="end"/>
      </w:r>
      <w:r w:rsidR="002B6DB4">
        <w:t>.</w:t>
      </w:r>
    </w:p>
    <w:p w14:paraId="5D45B4E7" w14:textId="6ED3702F" w:rsidR="009D6447" w:rsidRPr="00C90661" w:rsidRDefault="007F0195" w:rsidP="000921B1">
      <w:pPr>
        <w:jc w:val="left"/>
      </w:pPr>
      <w:r w:rsidRPr="00C90661">
        <w:lastRenderedPageBreak/>
        <w:t xml:space="preserve">While </w:t>
      </w:r>
      <w:proofErr w:type="spellStart"/>
      <w:r w:rsidRPr="00C90661">
        <w:t>spatio</w:t>
      </w:r>
      <w:proofErr w:type="spellEnd"/>
      <w:r w:rsidRPr="00C90661">
        <w:t xml:space="preserve">-temporal scaling of static biodiversity metrics is well-known </w:t>
      </w:r>
      <w:r w:rsidR="00C05C99" w:rsidRPr="00C90661">
        <w:fldChar w:fldCharType="begin"/>
      </w:r>
      <w:r w:rsidR="005F04D9" w:rsidRPr="00C90661">
        <w:instrText xml:space="preserve"> ADDIN ZOTERO_ITEM CSL_CITATION {"citationID":"vJqUO8sn","properties":{"formattedCitation":"(Adler et al., 2005)","plainCitation":"(Adler et al., 2005)","dontUpdate":true,"noteIndex":0},"citationItems":[{"id":1220,"uris":["http://zotero.org/users/6714553/items/PNBV2LTH"],"itemData":{"id":1220,"type":"article-journal","abstract":"The species–area relationship (SAR) plays a central role in biodiversity research, and recent work has increased awareness of its temporal analogue, the species– time relationship (STR). Here we provide evidence for a general species–time–area relationship (STAR), in which species number is a function of the area and time span of sampling, as well as their interaction. For eight assemblages, ranging from lake zooplankton to desert rodents, this model outperformed a sampling-based model and two simpler models in which area and time had independent effects. In every case, the interaction term was negative, meaning that rates of species accumulation in space decreased with the time span of sampling, while species accumulation rates in time decreased with area sampled. Although questions remain about its precise functional form, the STAR provides a tool for scaling species richness across time and space, for comparing the relative rates of species turnover in space and time at different scales of sampling, and for rigorous testing of mechanisms proposed to drive community dynamics. Our results show that the SAR and STR are not separate relationships but two dimensions of one unified pattern.","container-title":"Ecology","DOI":"10.1890/05-0067","ISSN":"1939-9170","issue":"8","language":"en","note":"_eprint: https://onlinelibrary.wiley.com/doi/pdf/10.1890/05-0067","page":"2032-2039","source":"Wiley Online Library","title":"Evidence for a General Species–Time–Area Relationship","URL":"https://onlinelibrary.wiley.com/doi/abs/10.1890/05-0067","volume":"86","author":[{"family":"Adler","given":"Peter B."},{"family":"White","given":"Ethan P."},{"family":"Lauenroth","given":"William K."},{"family":"Kaufman","given":"Dawn M."},{"family":"Rassweiler","given":"Andrew"},{"family":"Rusak","given":"James A."}],"accessed":{"date-parts":[["2022",1,10]]},"issued":{"date-parts":[["2005"]]}}}],"schema":"https://github.com/citation-style-language/schema/raw/master/csl-citation.json"} </w:instrText>
      </w:r>
      <w:r w:rsidR="00C05C99" w:rsidRPr="00C90661">
        <w:fldChar w:fldCharType="separate"/>
      </w:r>
      <w:r w:rsidR="00C05C99" w:rsidRPr="00C90661">
        <w:t>(</w:t>
      </w:r>
      <w:r w:rsidR="00C05C99" w:rsidRPr="00C90661">
        <w:rPr>
          <w:i/>
        </w:rPr>
        <w:t xml:space="preserve">i.e. </w:t>
      </w:r>
      <w:r w:rsidR="00C05C99" w:rsidRPr="00C90661">
        <w:t>species-area, species-time, and species-time-area relationships, Adler et al., 2005)</w:t>
      </w:r>
      <w:r w:rsidR="00C05C99" w:rsidRPr="00C90661">
        <w:fldChar w:fldCharType="end"/>
      </w:r>
      <w:r w:rsidRPr="00C90661">
        <w:t xml:space="preserve">, scaling of their temporal trends is not. Here, to address this issue, we review the literature assessing the temporal trends of biodiversity, with focus on the variety of species-based biodiversity metrics </w:t>
      </w:r>
      <w:r w:rsidR="007B5E81" w:rsidRPr="00C90661">
        <w:fldChar w:fldCharType="begin"/>
      </w:r>
      <w:r w:rsidR="007B5E81" w:rsidRPr="00C90661">
        <w:instrText xml:space="preserve"> ADDIN ZOTERO_ITEM CSL_CITATION {"citationID":"Hp652d2r","properties":{"formattedCitation":"(McGill et al., 2015)","plainCitation":"(McGill et al., 2015)","noteIndex":0},"citationItems":[{"id":135,"uris":["http://zotero.org/users/6714553/items/YSFSMRW7"],"itemData":{"id":135,"type":"article-journal","container-title":"Trends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E."}],"accessed":{"date-parts":[["2020",11,6]]},"issued":{"date-parts":[["2015",2]]}}}],"schema":"https://github.com/citation-style-language/schema/raw/master/csl-citation.json"} </w:instrText>
      </w:r>
      <w:r w:rsidR="007B5E81" w:rsidRPr="00C90661">
        <w:fldChar w:fldCharType="separate"/>
      </w:r>
      <w:r w:rsidR="007B5E81" w:rsidRPr="00C90661">
        <w:t>(McGill et al., 2015)</w:t>
      </w:r>
      <w:r w:rsidR="007B5E81" w:rsidRPr="00C90661">
        <w:fldChar w:fldCharType="end"/>
      </w:r>
      <w:r w:rsidRPr="00C90661">
        <w:t xml:space="preserve"> that they use, and spatial and temporal scales at which trends have been assessed. </w:t>
      </w:r>
      <w:bookmarkStart w:id="160" w:name="_Hlk119050736"/>
      <w:r w:rsidRPr="00C90661">
        <w:t>We focus our review on incidence-based metrics (</w:t>
      </w:r>
      <w:proofErr w:type="gramStart"/>
      <w:r w:rsidRPr="00C90661">
        <w:rPr>
          <w:i/>
        </w:rPr>
        <w:t>e.g.</w:t>
      </w:r>
      <w:proofErr w:type="gramEnd"/>
      <w:r w:rsidRPr="00C90661">
        <w:rPr>
          <w:i/>
        </w:rPr>
        <w:t xml:space="preserve"> </w:t>
      </w:r>
      <w:r w:rsidRPr="00C90661">
        <w:t xml:space="preserve">species richness) as they aim at assessing biodiversity of </w:t>
      </w:r>
      <w:r w:rsidR="00707FC9" w:rsidRPr="00C90661">
        <w:t xml:space="preserve">entire </w:t>
      </w:r>
      <w:r w:rsidRPr="00C90661">
        <w:t>metacommunit</w:t>
      </w:r>
      <w:r w:rsidR="00707FC9" w:rsidRPr="00C90661">
        <w:t>ies</w:t>
      </w:r>
      <w:r w:rsidR="00114770">
        <w:t xml:space="preserve">. </w:t>
      </w:r>
      <w:bookmarkStart w:id="161" w:name="_Hlk127285171"/>
      <w:bookmarkStart w:id="162" w:name="_Hlk127286148"/>
      <w:r w:rsidR="00F6785E">
        <w:t>Also, we warn that</w:t>
      </w:r>
      <w:r w:rsidR="001D07C2">
        <w:t xml:space="preserve"> </w:t>
      </w:r>
      <w:r w:rsidR="00E3701C">
        <w:t>population</w:t>
      </w:r>
      <w:r w:rsidR="001D07C2">
        <w:t>-based metrics represent other facets of biodiversity (</w:t>
      </w:r>
      <w:r w:rsidR="001D07C2">
        <w:rPr>
          <w:i/>
          <w:iCs/>
        </w:rPr>
        <w:t xml:space="preserve">i.e. </w:t>
      </w:r>
      <w:r w:rsidR="001D07C2">
        <w:t xml:space="preserve">overall number of individuals, ecosystems conservation…), and </w:t>
      </w:r>
      <w:r w:rsidR="00F425EB">
        <w:t xml:space="preserve">that </w:t>
      </w:r>
      <w:r w:rsidR="001D07C2">
        <w:t xml:space="preserve">the sign of their change can be opposite </w:t>
      </w:r>
      <w:r w:rsidR="00F425EB">
        <w:t xml:space="preserve">to </w:t>
      </w:r>
      <w:r w:rsidR="001D07C2">
        <w:t>incidence-based metrics</w:t>
      </w:r>
      <w:proofErr w:type="gramStart"/>
      <w:r w:rsidR="001D07C2">
        <w:t>.</w:t>
      </w:r>
      <w:bookmarkEnd w:id="161"/>
      <w:r w:rsidR="001D07C2">
        <w:t xml:space="preserve"> </w:t>
      </w:r>
      <w:bookmarkEnd w:id="162"/>
      <w:r w:rsidRPr="00C90661">
        <w:t>.</w:t>
      </w:r>
      <w:bookmarkEnd w:id="160"/>
      <w:proofErr w:type="gramEnd"/>
      <w:r w:rsidRPr="00C90661">
        <w:t xml:space="preserve"> We show 1) that the most common trend across all metrics within the studied regions is an increase at local and regional scales. These local diversity increases are contrasting with global decreases. 2) Studies lack consensus about specification of spatial and temporal grains, where particularly the temporal scale of the dynamics is seldom considered, leading to confused conclusions about temporal trends. Moreover, we show that 3) studies lack spatial replication that would make reported trends robust and general and that 4) the studies assessing biodiversity trends with spatial replicates are mainly from North America and Europe, leading to spatially biased interpretation of biodiversity trends. </w:t>
      </w:r>
    </w:p>
    <w:p w14:paraId="5639E45F" w14:textId="52DE0568" w:rsidR="009D6447" w:rsidRPr="00C90661" w:rsidRDefault="007F0195" w:rsidP="000921B1">
      <w:pPr>
        <w:jc w:val="left"/>
      </w:pPr>
      <w:bookmarkStart w:id="163" w:name="_heading=h.30j0zll" w:colFirst="0" w:colLast="0"/>
      <w:bookmarkEnd w:id="163"/>
      <w:r w:rsidRPr="00C90661">
        <w:t>We focus our review on birds, as they represent the most surveyed taxa. Thanks to the many ornithological monitoring initiatives and surveys, we have a large number of high-quality time series on bird populations</w:t>
      </w:r>
      <w:r w:rsidR="009D2DFA" w:rsidRPr="00C90661">
        <w:t xml:space="preserve"> </w:t>
      </w:r>
      <w:r w:rsidR="009D2DFA" w:rsidRPr="00C90661">
        <w:fldChar w:fldCharType="begin"/>
      </w:r>
      <w:r w:rsidR="005F04D9" w:rsidRPr="00C90661">
        <w:instrText xml:space="preserve"> ADDIN ZOTERO_ITEM CSL_CITATION {"citationID":"WC6yT7EX","properties":{"formattedCitation":"(Bej\\uc0\\u269{}ek &amp; \\uc0\\u352{}\\uc0\\u357{}astn\\uc0\\u253{}, Karel, 2016; Jiguet et al., 2012; Kamp et al., 2021; Sauer et al., 2013)","plainCitation":"(Bejček &amp; Šťastný, Karel, 2016; Jiguet et al., 2012; Kamp et al., 2021; Sauer et al., 2013)","dontUpdate":true,"noteIndex":0},"citationItems":[{"id":357,"uris":["http://zotero.org/users/6714553/items/TWJQKLYE"],"itemData":{"id":357,"type":"article-journal","abstract":"Potápek černokrkých na území České republiky ubývá, naopak orlů mořských přibývá. Jak se rozšiřují a mizí jednotlivé ptačí druhy, se pravidelně dozvídáme z mapování hnízdního rozšíření ptáků. Čtvrté mapování je právě v poločase a pomoc dobrovolných spolupracovníků je stále vítána.","container-title":"Vesmír","title":"Velké ptačí mapování","URL":"https://vesmir.cz/cz/on-line-clanky/2016/04/velke-ptaci-mapovani.html","author":[{"family":"Bejček","given":"Vladimír"},{"literal":"Šťastný, Karel"}],"accessed":{"date-parts":[["2020",12,10]]},"issued":{"date-parts":[["2016"]]}}},{"id":478,"uris":["http://zotero.org/users/6714553/items/MZAG65CN"],"itemData":{"id":478,"type":"article-journal","abstract":"Volunteer-based standardized monitoring of birds has been widely implemented in Europe and North America. In France, a breeding bird survey is running since 1989 and offers keen birdwatchers to count spring birds annually during 5 min exactly on 10 fix points within a randomly selected square. The first goal of such breeding bird surveys is to measure temporal trends in order to detect possible species declines. Combining annual indices of species sharing ecological affinities or a protected/red list status further provides biodiversity indicators for policy makers. Because the sampling effort is similar among sites, and because the initial selection of monitored sites is random, the temporal trends can be considered representative of national trends, and spatial comparisons of the obtained metrics are possible. Species abundance, community richness but also community specialization and average trophic level can be estimated for each site and each year and further related to the wide range of habitat and landscape characteristics and to agricultural or forestry practices. The large number of sites allows overcoming the opposition between adaptive and passive monitoring, making such schemes fitted to adaptive monitoring. This provides opportunities to determine which type of management or practices favour biodiversity. The comparison of population fate or community dynamics across a wide range of climates and temperatures, e.g. from southern to northern Europe, revealed how European birds are already affected by climate change. Bird communities are shifting northwards, but at a slower rate than temperatures, while bird populations have larger growth rates away from their hot thermal limit. Finally, such large-scale long-term monitoring data on a complete taxonomic group (Aves) is original and offers the opportunity to compare different measures of biological diversity, such as taxonomic, phylogenetic and functional diversity. Such a citizen science scheme is an efficient scientific tool (numerous papers published in international peer-reviewed journals) which is furthermore highly cost-effective, with a reduced permanent staff in a state insitution coordonating the network and analysing the data, while a similar survey conducted by state staff only would cost more than one million euros annually. The future development of bio-economic dynamic models for providing scenarios of sustainable farming and logging to maintain biodiversity will further highlight the necessity of such volunteer monitoring for policy makers and decision planning. Scientific and logistic partnerships could be proposed to help developing such a monitoring scheme in China.","collection-title":"Sino-French Cooperation on Biodiversity and Natural Resource Management","container-title":"Acta Oecologica","DOI":"10.1016/j.actao.2011.05.003","ISSN":"1146-609X","journalAbbreviation":"Acta Oecologica","language":"en","page":"58-66","source":"ScienceDirect","title":"French citizens monitoring ordinary birds provide tools for conservation and ecological sciences","URL":"https://www.sciencedirect.com/science/article/pii/S1146609X11000762","volume":"44","author":[{"family":"Jiguet","given":"Frédéric"},{"family":"Devictor","given":"Vincent"},{"family":"Julliard","given":"Romain"},{"family":"Couvet","given":"Denis"}],"accessed":{"date-parts":[["2021",7,7]]},"issued":{"date-parts":[["2012",10,1]]}}},{"id":381,"uris":["http://zotero.org/users/6714553/items/PN98AM4W"],"itemData":{"id":381,"type":"article-journal","abstract":"Biodiversity monitoring is important as it allows to prioritize research into the causes of declines and assessing the efficacy of conservation measures. Regional assessments are valuable, because conservation policies and management are often implemented on national and sub-national level. We analyzed data from the German Common Bird Monitoring for 1990–2018. We derived indices of population size using standard log-linear models, based on point counts and route territory mapping at up to 1200 plots annually. We summarized species trends by ecological trait groups. Among the 93 common breeding birds, farmland birds declined strongly, birds of settlements declined. Forest birds initially declined, but recovered after ca. 2010. Wetland birds increased strongly, albeit the number of species with data was low. Consistent declines were found in ground-nesting birds, granivorous and invertebrate (other than insect)-feeding birds. Trends of insectivorous birds were stable on average, but farmland insectivores declined strongly since the year 2000. Long-distance migrants showed more negative trends compared to short-distance migrants and resident species. Species with narrow habitat niche declined disproportionally. Trends over the entire period were more negative in common species in the dataset (with a German breeding population of &gt; 50 K and &lt; 1 M pairs). On the opposite, short-term trends were more negative in less common species (&lt; 50 K pairs). Cold-adapted species showed largely negative, warm-adapted largely positive trends. Multi-species indicators showed no directional change (i.e., a change from decline to increase or vice versa) conditional on the inclusion or omission of single species, but the magnitude of change was affected in groups with low sample size. This suggests that efforts should be made to develop robust monitoring schemes for rarer species that are not covered by the analyses here. We conclude that conservation policies in Germany should aim at halting the worrying declines in ground-nesting, often insectivorous, farmland birds. The recovery of forest and wetland birds is encouraging, but future trends need to be monitored. Ongoing climate change will affect species directly (via their thermal niche) and indirectly (e.g., through more forest disturbance). Conservation strategies will, therefore, need to consider species adaptation to environmental and climate change, e.g., in better protected area connectivity and management.","container-title":"Journal of Ornithology","DOI":"10.1007/s10336-020-01830-4","ISSN":"2193-7206","issue":"1","journalAbbreviation":"J Ornithol","language":"en","page":"1-15","source":"Springer Link","title":"Population trends of common breeding birds in Germany 1990–2018","URL":"https://doi.org/10.1007/s10336-020-01830-4","volume":"162","author":[{"family":"Kamp","given":"Johannes"},{"family":"Frank","given":"Claudia"},{"family":"Trautmann","given":"Sven"},{"family":"Busch","given":"Malte"},{"family":"Dröschmeister","given":"Rainer"},{"family":"Flade","given":"Martin"},{"family":"Gerlach","given":"Bettina"},{"family":"Karthäuser","given":"Johanna"},{"family":"Kunz","given":"Friederike"},{"family":"Mitschke","given":"Alexander"},{"family":"Schwarz","given":"Johannes"},{"family":"Sudfeldt","given":"Christoph"}],"accessed":{"date-parts":[["2021",9,9]]},"issued":{"date-parts":[["2021",1,1]]}}},{"id":1080,"uris":["http://zotero.org/users/6714553/items/CVAG9DJA"],"itemData":{"id":1080,"type":"article-journal","abstract":"The North American Breeding Bird Survey is a roadside, count-based survey conducted by volunteer observers. Begun in 1966, it now is a primary source of information on spatial and temporal patterns of population change for North American birds. We analyze population change for states, provinces, Bird Conservation Regions, and the entire survey within the contiguous United States and southern Canada for 426 species using a hierarchical log-linear model that controls for observer effects in counting. We also map relative abundance and population change for each species using a spatial smoothing of data at the scale of survey routes. We present results in accounts that describe major breeding habitats, migratory status, conservation status, and population trends for each species at several geographic scales. We also present composite results for groups of species categorized by habitats and migratory status. The survey varies greatly among species in percentage of species' range covered and precision of results, but consistent patterns of decline occur among eastern forest, grassland, and aridland obligate birds while generalist bird species are increasing.","container-title":"North American Fauna","DOI":"10.3996/nafa.79.0001","ISSN":"0078-1304","issue":"79 (79)","journalAbbreviation":"North American Fauna","page":"1-32","source":"Silverchair","title":"The North American Breeding Bird Survey 1966–2011: Summary Analysis and Species Accounts","title-short":"The North American Breeding Bird Survey 1966–2011","URL":"https://doi.org/10.3996/nafa.79.0001","author":[{"family":"Sauer","given":"John R."},{"family":"Link","given":"William A."},{"family":"Fallon","given":"Jane E."},{"family":"Pardieck","given":"Keith L."},{"family":"Ziolkowski","given":"David J.","suffix":"Jr."}],"accessed":{"date-parts":[["2021",9,13]]},"issued":{"date-parts":[["2013",8,1]]}}}],"schema":"https://github.com/citation-style-language/schema/raw/master/csl-citation.json"} </w:instrText>
      </w:r>
      <w:r w:rsidR="009D2DFA" w:rsidRPr="00C90661">
        <w:fldChar w:fldCharType="separate"/>
      </w:r>
      <w:r w:rsidR="009D2DFA" w:rsidRPr="00C90661">
        <w:t>(</w:t>
      </w:r>
      <w:r w:rsidR="009D2DFA" w:rsidRPr="00C90661">
        <w:rPr>
          <w:i/>
          <w:iCs/>
        </w:rPr>
        <w:t xml:space="preserve">e.g. </w:t>
      </w:r>
      <w:r w:rsidR="009D2DFA" w:rsidRPr="00C90661">
        <w:t>Bejček &amp; Šťastný, Karel, 2016; Jiguet et al., 2012; Kamp et al., 2021; Sauer et al., 2013, and many more)</w:t>
      </w:r>
      <w:r w:rsidR="009D2DFA" w:rsidRPr="00C90661">
        <w:fldChar w:fldCharType="end"/>
      </w:r>
      <w:r w:rsidRPr="00C90661">
        <w:t>. This is because birds are easy to observe and identify, and thus many volunteers are motivated to conduct standardised sampling or to participate on citizen-science projects</w:t>
      </w:r>
      <w:r w:rsidR="00595CF2" w:rsidRPr="00C90661">
        <w:t xml:space="preserve"> </w:t>
      </w:r>
      <w:r w:rsidR="00595CF2" w:rsidRPr="00C90661">
        <w:fldChar w:fldCharType="begin"/>
      </w:r>
      <w:r w:rsidR="005F04D9" w:rsidRPr="00C90661">
        <w:instrText xml:space="preserve"> ADDIN ZOTERO_ITEM CSL_CITATION {"citationID":"enqtfGYE","properties":{"formattedCitation":"(Sullivan et al., 2009)","plainCitation":"(Sullivan et al., 2009)","dontUpdate":true,"noteIndex":0},"citationItems":[{"id":1126,"uris":["http://zotero.org/users/6714553/items/PE46II9T"],"itemData":{"id":1126,"type":"article-journal","abstract":"New technologies are rapidly changing the way we collect, archive, analyze, and share scientific data. For example, over the next several years it is estimated that more than one billion autonomous sensors will be deployed over large spatial and temporal scales, and will gather vast quantities of data. Networks of human observers play a major role in gathering scientific data, and whether in astronomy, meteorology, or observations of nature, they continue to contribute significantly. In this paper we present an innovative use of the Internet and information technologies that better enhances the opportunity for citizens to contribute their observations to scienc</w:instrText>
      </w:r>
      <w:r w:rsidR="005F04D9" w:rsidRPr="00F33E3C">
        <w:rPr>
          <w:lang w:val="fr-FR"/>
        </w:rPr>
        <w:instrText>e and the conservation of bird populations. eBird is building a web-enabled community of bird watchers who collect, manage, and store their observations in a globally accessible unified database. Through its development as a tool that addresses the needs of the birding community, eBird sustains and grows participation</w:instrText>
      </w:r>
      <w:r w:rsidR="005F04D9" w:rsidRPr="00C90661">
        <w:rPr>
          <w:lang w:val="fr-FR"/>
        </w:rPr>
        <w:instrText xml:space="preserve">. Birders, scientists, and conservationists are using eBird data worldwide to better understand avian biological patterns and the environmental and anthropogenic factors that influence them. Developing and shaping this network over time, eBird has created a near real-time avian data resource producing millions of observations per year.","container-title":"Biological Conservation","DOI":"10.1016/j.biocon.2009.05.006","ISSN":"0006-3207","issue":"10","journalAbbreviation":"Biological Conservation","language":"en","page":"2282-2292","source":"ScienceDirect","title":"eBird: A citizen-based bird observation network in the biological sciences","title-short":"eBird","URL":"https://www.sciencedirect.com/science/article/pii/S000632070900216X","volume":"142","author":[{"family":"Sullivan","given":"Brian L."},{"family":"Wood","given":"Christopher L."},{"family":"Iliff","given":"Marshall J."},{"family":"Bonney","given":"Rick E."},{"family":"Fink","given":"Daniel"},{"family":"Kelling","given":"Steve"}],"accessed":{"date-parts":[["2021",9,29]]},"issued":{"date-parts":[["2009",10,1]]}}}],"schema":"https://github.com/citation-style-language/schema/raw/master/csl-citation.json"} </w:instrText>
      </w:r>
      <w:r w:rsidR="00595CF2" w:rsidRPr="00C90661">
        <w:fldChar w:fldCharType="separate"/>
      </w:r>
      <w:r w:rsidR="00595CF2" w:rsidRPr="00C90661">
        <w:rPr>
          <w:lang w:val="fr-FR"/>
        </w:rPr>
        <w:t>(</w:t>
      </w:r>
      <w:r w:rsidR="00595CF2" w:rsidRPr="00C90661">
        <w:rPr>
          <w:i/>
          <w:lang w:val="fr-FR"/>
        </w:rPr>
        <w:t xml:space="preserve">e.g. </w:t>
      </w:r>
      <w:r w:rsidR="00595CF2" w:rsidRPr="00C90661">
        <w:rPr>
          <w:lang w:val="fr-FR"/>
        </w:rPr>
        <w:t>eBird, Sullivan et al., 2009; iNaturalist, https://www.inaturalist.org/)</w:t>
      </w:r>
      <w:r w:rsidR="00595CF2" w:rsidRPr="00C90661">
        <w:fldChar w:fldCharType="end"/>
      </w:r>
      <w:r w:rsidRPr="00C90661">
        <w:rPr>
          <w:lang w:val="fr-FR"/>
        </w:rPr>
        <w:t xml:space="preserve">. </w:t>
      </w:r>
      <w:r w:rsidRPr="00C90661">
        <w:t>Also, birds are important for ecosystem functioning (</w:t>
      </w:r>
      <w:r w:rsidRPr="00C90661">
        <w:rPr>
          <w:i/>
        </w:rPr>
        <w:t xml:space="preserve">e.g. </w:t>
      </w:r>
      <w:r w:rsidRPr="00C90661">
        <w:t xml:space="preserve">seed dispersal) and sensitive to ecosystem perturbations, making them of interest when </w:t>
      </w:r>
      <w:r w:rsidRPr="00C90661">
        <w:lastRenderedPageBreak/>
        <w:t>studying community dynamics in a context of increasing anthropogenic impact and climate change</w:t>
      </w:r>
      <w:r w:rsidR="00595CF2" w:rsidRPr="00C90661">
        <w:t xml:space="preserve"> </w:t>
      </w:r>
      <w:r w:rsidR="00595CF2" w:rsidRPr="00C90661">
        <w:fldChar w:fldCharType="begin"/>
      </w:r>
      <w:r w:rsidR="00595CF2" w:rsidRPr="00C90661">
        <w:instrText xml:space="preserve"> ADDIN ZOTERO_ITEM CSL_CITATION {"citationID":"xIxGAL7F","properties":{"formattedCitation":"(Fricke et al., 2022)","plainCitation":"(Fricke et al., 2022)","noteIndex":0},"citationItems":[{"id":1314,"uris":["http://zotero.org/users/6714553/items/VPUS4R6G"],"itemData":{"id":1314,"type":"article-journal","abstract":"Declines in seed-dispersing animals have reduced the ability of plants to adapt to climate change by shifting their ranges.","archive_location":"world","container-title":"Science","DOI":"10.1126/science.abk3510","language":"EN","license":"Copyright © 2022 The Authors, some rights reserved; exclusive licensee American Association for the Advancement of Science. No claim to original U.S. Government Works","note":"publisher: American Association for the Advancement of Science","source":"www.science.org","title":"The effects of defaunation on plants’ capacity to track climate change","URL":"https://www.science.org/doi/abs/10.1126/science.abk3510","author":[{"family":"Fricke","given":"Evan C."},{"family":"Ordonez","given":"Alejandro"},{"family":"Rogers","given":"Haldre S."},{"family":"Svenning","given":"Jens-Christian"}],"accessed":{"date-parts":[["2022",2,8]]},"issued":{"date-parts":[["2022",1,14]]}}}],"schema":"https://github.com/citation-style-language/schema/raw/master/csl-citation.json"} </w:instrText>
      </w:r>
      <w:r w:rsidR="00595CF2" w:rsidRPr="00C90661">
        <w:fldChar w:fldCharType="separate"/>
      </w:r>
      <w:r w:rsidR="00595CF2" w:rsidRPr="00C90661">
        <w:t>(Fricke et al., 2022)</w:t>
      </w:r>
      <w:r w:rsidR="00595CF2" w:rsidRPr="00C90661">
        <w:fldChar w:fldCharType="end"/>
      </w:r>
      <w:r w:rsidRPr="00C90661">
        <w:t>. Finally, they represent a large spectrum of functional traits (</w:t>
      </w:r>
      <w:proofErr w:type="gramStart"/>
      <w:r w:rsidRPr="00C90661">
        <w:t>e.g.</w:t>
      </w:r>
      <w:proofErr w:type="gramEnd"/>
      <w:r w:rsidRPr="00C90661">
        <w:t xml:space="preserve"> diets, morphology, ecology), habitats, and responses to perturbations, and are thus suitable for tests of macroecological theories.</w:t>
      </w:r>
    </w:p>
    <w:p w14:paraId="05FB0448" w14:textId="77777777" w:rsidR="009D6447" w:rsidRDefault="007F0195" w:rsidP="000921B1">
      <w:pPr>
        <w:pStyle w:val="Heading1"/>
        <w:spacing w:line="480" w:lineRule="auto"/>
        <w:ind w:firstLine="0"/>
        <w:jc w:val="left"/>
      </w:pPr>
      <w:r>
        <w:t>Material and Methods</w:t>
      </w:r>
    </w:p>
    <w:p w14:paraId="09DFE3A0" w14:textId="6EE5137E" w:rsidR="009D6447" w:rsidRPr="00C90661" w:rsidRDefault="007F0195" w:rsidP="000921B1">
      <w:pPr>
        <w:ind w:firstLine="0"/>
        <w:jc w:val="left"/>
      </w:pPr>
      <w:r w:rsidRPr="00C90661">
        <w:t xml:space="preserve">We focused on articles that assess temporal trends of the most common metrics of biodiversity, and that are also explicit about spatial and temporal scales that they use. We considered the following categories of biodiversity metrics: </w:t>
      </w:r>
      <w:r w:rsidRPr="00C90661">
        <w:rPr>
          <w:i/>
        </w:rPr>
        <w:t>species richness (</w:t>
      </w:r>
      <w:proofErr w:type="spellStart"/>
      <w:r w:rsidRPr="00C90661">
        <w:rPr>
          <w:i/>
        </w:rPr>
        <w:t>sR</w:t>
      </w:r>
      <w:proofErr w:type="spellEnd"/>
      <w:r w:rsidRPr="00C90661">
        <w:rPr>
          <w:i/>
        </w:rPr>
        <w:t>), functional richness (</w:t>
      </w:r>
      <w:proofErr w:type="spellStart"/>
      <w:r w:rsidRPr="00C90661">
        <w:rPr>
          <w:i/>
        </w:rPr>
        <w:t>fR</w:t>
      </w:r>
      <w:proofErr w:type="spellEnd"/>
      <w:r w:rsidRPr="00C90661">
        <w:rPr>
          <w:i/>
        </w:rPr>
        <w:t>), evenness (Eve), functional evenness (</w:t>
      </w:r>
      <w:proofErr w:type="spellStart"/>
      <w:r w:rsidRPr="00C90661">
        <w:rPr>
          <w:i/>
        </w:rPr>
        <w:t>fEve</w:t>
      </w:r>
      <w:proofErr w:type="spellEnd"/>
      <w:r w:rsidRPr="00C90661">
        <w:rPr>
          <w:i/>
        </w:rPr>
        <w:t>), diversity (</w:t>
      </w:r>
      <w:proofErr w:type="spellStart"/>
      <w:r w:rsidRPr="00C90661">
        <w:rPr>
          <w:i/>
        </w:rPr>
        <w:t>Div</w:t>
      </w:r>
      <w:proofErr w:type="spellEnd"/>
      <w:r w:rsidRPr="00C90661">
        <w:rPr>
          <w:i/>
        </w:rPr>
        <w:t>), functional diversity (</w:t>
      </w:r>
      <w:proofErr w:type="spellStart"/>
      <w:r w:rsidRPr="00C90661">
        <w:rPr>
          <w:i/>
        </w:rPr>
        <w:t>fDiv</w:t>
      </w:r>
      <w:proofErr w:type="spellEnd"/>
      <w:r w:rsidRPr="00C90661">
        <w:rPr>
          <w:i/>
        </w:rPr>
        <w:t>), temporal beta-diversity (</w:t>
      </w:r>
      <w:proofErr w:type="spellStart"/>
      <w:r w:rsidRPr="00C90661">
        <w:rPr>
          <w:i/>
        </w:rPr>
        <w:t>tBetaDiv</w:t>
      </w:r>
      <w:proofErr w:type="spellEnd"/>
      <w:r w:rsidRPr="00C90661">
        <w:rPr>
          <w:i/>
        </w:rPr>
        <w:t xml:space="preserve">), </w:t>
      </w:r>
      <w:bookmarkStart w:id="164" w:name="_Hlk127345637"/>
      <w:r w:rsidRPr="00C90661">
        <w:rPr>
          <w:i/>
        </w:rPr>
        <w:t>spatial beta-diversity</w:t>
      </w:r>
      <w:bookmarkEnd w:id="164"/>
      <w:r w:rsidRPr="00C90661">
        <w:rPr>
          <w:i/>
        </w:rPr>
        <w:t xml:space="preserve"> (</w:t>
      </w:r>
      <w:proofErr w:type="spellStart"/>
      <w:r w:rsidRPr="00C90661">
        <w:rPr>
          <w:i/>
        </w:rPr>
        <w:t>sBetaDiv</w:t>
      </w:r>
      <w:proofErr w:type="spellEnd"/>
      <w:r w:rsidRPr="00C90661">
        <w:rPr>
          <w:i/>
        </w:rPr>
        <w:t>), functional spatial beta-diversity (</w:t>
      </w:r>
      <w:proofErr w:type="spellStart"/>
      <w:r w:rsidRPr="00C90661">
        <w:rPr>
          <w:i/>
        </w:rPr>
        <w:t>fsBetaDiv</w:t>
      </w:r>
      <w:proofErr w:type="spellEnd"/>
      <w:r w:rsidRPr="00C90661">
        <w:rPr>
          <w:i/>
        </w:rPr>
        <w:t>), gamma-diversity</w:t>
      </w:r>
      <w:r w:rsidR="005F04D9" w:rsidRPr="00C90661">
        <w:rPr>
          <w:i/>
        </w:rPr>
        <w:t xml:space="preserve"> </w:t>
      </w:r>
      <w:r w:rsidR="005F04D9" w:rsidRPr="00C90661">
        <w:rPr>
          <w:i/>
        </w:rPr>
        <w:fldChar w:fldCharType="begin"/>
      </w:r>
      <w:r w:rsidR="008A615E" w:rsidRPr="00C90661">
        <w:rPr>
          <w:i/>
        </w:rPr>
        <w:instrText xml:space="preserve"> ADDIN ZOTERO_ITEM CSL_CITATION {"citationID":"bdyTHPZf","properties":{"formattedCitation":"(Monnet et al., 2014)","plainCitation":"(Monnet et al., 2014)","dontUpdate":true,"noteIndex":0},"citationItems":[{"id":1177,"uris":["http://zotero.org/users/6714553/items/GFGBRXBP"],"itemData":{"id":1177,"type":"article-journal","abstract":"Aim We assessed the temporal trends of taxonomic, functional and phylogenetic diversities in the French avifauna over the last two decades. Additionally, we investigated whether and how this multifaceted approach to biodiversity dynamics can reveal an increasing similarity of local assemblages in terms of species, traits and/or lineages. Location France. Methods We analysed a large-scale dataset that recorded annual changes in the abundance of 116 breeding birds in France between 1989 and 2012. We decomposed and analysed the spatio-temporal dynamics of taxonomic, phylogenetic and functional diversities and each of their α-, β- and γ-components. We also calculated the trend in the mean specialization of bird communities to track the relative success of specialist versus generalist species within communities during the same period. Results We found large variation within and among the temporal trends of each biodiversity facet. On average, we found a marked increase in species and phylogenetic diversity over the period considered, but no particular trend was found for functional diversity. Conversely, changes in β-diversities for the three facets were characterized by independent and nonlinear trends. We also found a general increase in the local occurrence and abundance of generalist species within local communities. Main conclusions These results highlight a relative asynchrony of the different biodiversity facets occurring at large spatial scales. We show why a multifaceted approach to biodiversity dynamics is needed to better describe and understand changes in community composition in macroecology and conservation biogeography.","container-title":"Global Ecology and Biogeography","DOI":"10.1111/geb.12179","ISSN":"1466-8238","issue":"7","language":"en","note":"_eprint: https://onlinelibrary.wiley.com/doi/pdf/10.1111/geb.12179","page":"780-788","source":"Wiley Online Library","title":"Asynchrony of taxonomic, functional and phylogenetic diversity in birds","URL":"https://onlinelibrary.wiley.com/doi/abs/10.1111/geb.12179","volume":"23","author":[{"family":"Monnet","given":"Anne-Christine"},{"family":"Jiguet","given":"Frédéric"},{"family":"Meynard","given":"Christine N."},{"family":"Mouillot","given":"David"},{"family":"Mouquet","given":"Nicolas"},{"family":"Thuiller","given":"Wilfried"},{"family":"Devictor","given":"Vincent"}],"accessed":{"date-parts":[["2021",11,23]]},"issued":{"date-parts":[["2014"]]}}}],"schema":"https://github.com/citation-style-language/schema/raw/master/csl-citation.json"} </w:instrText>
      </w:r>
      <w:r w:rsidR="005F04D9" w:rsidRPr="00C90661">
        <w:rPr>
          <w:i/>
        </w:rPr>
        <w:fldChar w:fldCharType="separate"/>
      </w:r>
      <w:r w:rsidR="005F04D9" w:rsidRPr="00C90661">
        <w:t>(</w:t>
      </w:r>
      <w:proofErr w:type="spellStart"/>
      <w:r w:rsidR="005F04D9" w:rsidRPr="00C90661">
        <w:rPr>
          <w:i/>
        </w:rPr>
        <w:t>GammaDiv</w:t>
      </w:r>
      <w:proofErr w:type="spellEnd"/>
      <w:r w:rsidR="005F04D9" w:rsidRPr="00C90661">
        <w:rPr>
          <w:i/>
        </w:rPr>
        <w:t xml:space="preserve">, </w:t>
      </w:r>
      <w:r w:rsidR="005F04D9" w:rsidRPr="00C90661">
        <w:t>as used</w:t>
      </w:r>
      <w:r w:rsidR="005F04D9" w:rsidRPr="00C90661">
        <w:rPr>
          <w:i/>
        </w:rPr>
        <w:t xml:space="preserve"> </w:t>
      </w:r>
      <w:r w:rsidR="005F04D9" w:rsidRPr="00C90661">
        <w:t>in, Monnet et al., 2014)</w:t>
      </w:r>
      <w:r w:rsidR="005F04D9" w:rsidRPr="00C90661">
        <w:rPr>
          <w:i/>
        </w:rPr>
        <w:fldChar w:fldCharType="end"/>
      </w:r>
      <w:r w:rsidRPr="00C90661">
        <w:rPr>
          <w:i/>
        </w:rPr>
        <w:t>, functional gamma-diversity (</w:t>
      </w:r>
      <w:proofErr w:type="spellStart"/>
      <w:r w:rsidRPr="00C90661">
        <w:rPr>
          <w:i/>
        </w:rPr>
        <w:t>fGammaDiv</w:t>
      </w:r>
      <w:proofErr w:type="spellEnd"/>
      <w:r w:rsidRPr="00C90661">
        <w:rPr>
          <w:i/>
        </w:rPr>
        <w:t xml:space="preserve">) </w:t>
      </w:r>
      <w:r w:rsidRPr="00C90661">
        <w:t xml:space="preserve">and </w:t>
      </w:r>
      <w:r w:rsidRPr="00C90661">
        <w:rPr>
          <w:i/>
        </w:rPr>
        <w:t>phylogenetic diversity (</w:t>
      </w:r>
      <w:proofErr w:type="spellStart"/>
      <w:r w:rsidRPr="00C90661">
        <w:rPr>
          <w:i/>
        </w:rPr>
        <w:t>pDiv</w:t>
      </w:r>
      <w:proofErr w:type="spellEnd"/>
      <w:r w:rsidRPr="00C90661">
        <w:rPr>
          <w:i/>
        </w:rPr>
        <w:t>)</w:t>
      </w:r>
      <w:r w:rsidRPr="00C90661">
        <w:t xml:space="preserve">. Some of these categories contain several indices. For instance, </w:t>
      </w:r>
      <w:r w:rsidRPr="00C90661">
        <w:rPr>
          <w:i/>
        </w:rPr>
        <w:t>diversity (</w:t>
      </w:r>
      <w:proofErr w:type="spellStart"/>
      <w:r w:rsidRPr="00C90661">
        <w:rPr>
          <w:i/>
        </w:rPr>
        <w:t>Div</w:t>
      </w:r>
      <w:proofErr w:type="spellEnd"/>
      <w:r w:rsidRPr="00C90661">
        <w:rPr>
          <w:i/>
        </w:rPr>
        <w:t>)</w:t>
      </w:r>
      <w:r w:rsidRPr="00C90661">
        <w:t xml:space="preserve"> designates either the Shannon or Simpson index here (see Table 1 for the metrics and their definitions). In the reviewed articles, both spatial and temporal </w:t>
      </w:r>
      <w:r w:rsidR="00AB19EE" w:rsidRPr="00C90661">
        <w:t>β</w:t>
      </w:r>
      <w:r w:rsidRPr="00C90661">
        <w:t>-diversity are measured either by similarity (</w:t>
      </w:r>
      <w:proofErr w:type="gramStart"/>
      <w:r w:rsidRPr="00C90661">
        <w:rPr>
          <w:i/>
        </w:rPr>
        <w:t>e.g.</w:t>
      </w:r>
      <w:proofErr w:type="gramEnd"/>
      <w:r w:rsidRPr="00C90661">
        <w:rPr>
          <w:i/>
        </w:rPr>
        <w:t xml:space="preserve"> </w:t>
      </w:r>
      <w:r w:rsidRPr="00C90661">
        <w:t>Jaccard index) or dissimilarity indices (</w:t>
      </w:r>
      <w:r w:rsidRPr="00C90661">
        <w:rPr>
          <w:i/>
        </w:rPr>
        <w:t>e.g.</w:t>
      </w:r>
      <w:r w:rsidRPr="00C90661">
        <w:t xml:space="preserve"> Bray-Curtis index). Here, we consider </w:t>
      </w:r>
      <w:r w:rsidRPr="00C90661">
        <w:rPr>
          <w:i/>
        </w:rPr>
        <w:t xml:space="preserve">beta-diversity </w:t>
      </w:r>
      <w:r w:rsidRPr="00C90661">
        <w:t>as dissimilarity indices.</w:t>
      </w:r>
    </w:p>
    <w:p w14:paraId="6D2C1DB4" w14:textId="5B9709AA" w:rsidR="009D6447" w:rsidRPr="00C90661" w:rsidRDefault="007F0195" w:rsidP="000921B1">
      <w:pPr>
        <w:jc w:val="left"/>
        <w:rPr>
          <w:lang w:val="en-US"/>
        </w:rPr>
      </w:pPr>
      <w:r w:rsidRPr="00C90661">
        <w:t xml:space="preserve">We followed selection steps </w:t>
      </w:r>
      <w:proofErr w:type="gramStart"/>
      <w:r w:rsidRPr="00C90661">
        <w:t>in order to</w:t>
      </w:r>
      <w:proofErr w:type="gramEnd"/>
      <w:r w:rsidRPr="00C90661">
        <w:t xml:space="preserve"> process the references. First, we only considered articles for which there were </w:t>
      </w:r>
      <w:r w:rsidRPr="00C90661">
        <w:rPr>
          <w:b/>
        </w:rPr>
        <w:t>spatial replicates</w:t>
      </w:r>
      <w:r w:rsidRPr="00C90661">
        <w:t xml:space="preserve">, </w:t>
      </w:r>
      <w:proofErr w:type="gramStart"/>
      <w:r w:rsidRPr="00C90661">
        <w:rPr>
          <w:i/>
        </w:rPr>
        <w:t>i.e.</w:t>
      </w:r>
      <w:proofErr w:type="gramEnd"/>
      <w:r w:rsidRPr="00C90661">
        <w:t xml:space="preserve"> where the trend of the metric was </w:t>
      </w:r>
      <w:r w:rsidRPr="00C90661">
        <w:rPr>
          <w:i/>
        </w:rPr>
        <w:t xml:space="preserve">assessed at several locations at a given spatial grain </w:t>
      </w:r>
      <w:r w:rsidRPr="00C90661">
        <w:t>(except for the global scale). For instance,</w:t>
      </w:r>
      <w:r w:rsidR="005F04D9" w:rsidRPr="00C90661">
        <w:t xml:space="preserve"> </w:t>
      </w:r>
      <w:r w:rsidR="005F04D9" w:rsidRPr="00C90661">
        <w:fldChar w:fldCharType="begin"/>
      </w:r>
      <w:r w:rsidR="008A615E" w:rsidRPr="00C90661">
        <w:instrText xml:space="preserve"> ADDIN ZOTERO_ITEM CSL_CITATION {"citationID":"M9PRBe0b","properties":{"formattedCitation":"(Barnagaud et al., 2017)","plainCitation":"(Barnagaud et al., 2017)","dontUpdate":true,"noteIndex":0},"citationItems":[{"id":416,"uris":["http://zotero.org/users/6714553/items/P7GKJZXC"],"itemData":{"id":416,"type":"article-journal","abstract":"Global changes are modifying the structure of species assemblages, but the generality of resulting diversity patterns and of their drivers is poorly understood. Any such changes can be detected and explained by comparing temporal trends in taxonomic and functional diversity over broad spatial extents. In this study, we addressed three complementary questions: How did bird taxonomic and functional diversity change over the past 40 years in the conterminous United States? Are these trends non-linear? Can temporal variations in functional diversity be explained by broad-scale changes in climate and vegetation productivity? We quantified changes in taxonomic and functional diversity for 807 bird assemblages over the past four decades (1970–2011) considering a suite of 16 ecological traits for 435 species. We found increases in local bird species richness and taxonomic equitability that plateaued in the early 2000’s while total abundance declined over the whole period. Functional richness, the total range of traits in an assemblage, increased due to the rising prevalence of species with atypical life-history strategies and under-represented habitat or trophic preferences. However, these species did not trigger major changes in the functional composition of bird assemblages. Inter-annual variations in climate and primary productivity explained the richness of bird life-history traits in local assemblages, suggesting that these traits are influenced by broad-scale environmental factors, while others respond more to more local drivers. Our results highlight that a comparative analysis of the multiple facets of functional diversity can raise novel insights on processes underlying temporal trends in biodiversity.","container-title":"Oecologia","DOI":"10.1007/s00442-017-3967-4","ISSN":"1432-1939","issue":"4","journalAbbreviation":"Oecologia","language":"en","page":"737-748","source":"Springer Link","title":"Temporal changes in bird functional diversity across the United States","URL":"https://doi.org/10.1007/s00442-017-3967-4","volume":"185","author":[{"family":"Barnagaud","given":"Jean-Yves"},{"family":"Gaüzère","given":"Pierre"},{"family":"Zuckerberg","given":"Benjamin"},{"family":"Princé","given":"Karine"},{"family":"Svenning","given":"Jens-Christian"}],"accessed":{"date-parts":[["2021",8,11]]},"issued":{"date-parts":[["2017",12,1]]}}}],"schema":"https://github.com/citation-style-language/schema/raw/master/csl-citation.json"} </w:instrText>
      </w:r>
      <w:r w:rsidR="005F04D9" w:rsidRPr="00C90661">
        <w:fldChar w:fldCharType="separate"/>
      </w:r>
      <w:r w:rsidR="005F04D9" w:rsidRPr="00C90661">
        <w:t>Barnagaud et al. (2017)</w:t>
      </w:r>
      <w:r w:rsidR="005F04D9" w:rsidRPr="00C90661">
        <w:fldChar w:fldCharType="end"/>
      </w:r>
      <w:r w:rsidRPr="00C90661">
        <w:t xml:space="preserve"> uses 807 routes, which are spatial replicates, and the overall trend is </w:t>
      </w:r>
      <w:r w:rsidR="00AB19EE" w:rsidRPr="00C90661">
        <w:t>²</w:t>
      </w:r>
      <w:r w:rsidRPr="00C90661">
        <w:t xml:space="preserve">assessed by averaging across these replicates. Also, </w:t>
      </w:r>
      <w:r w:rsidR="003C5F0C" w:rsidRPr="00C90661">
        <w:fldChar w:fldCharType="begin"/>
      </w:r>
      <w:r w:rsidR="008A615E" w:rsidRPr="00C90661">
        <w:instrText xml:space="preserve"> ADDIN ZOTERO_ITEM CSL_CITATION {"citationID":"1ToFtWIM","properties":{"formattedCitation":"(Keller et al., 2020)","plainCitation":"(Keller et al., 2020)","dontUpdate":true,"noteIndex":0},"citationItems":[{"id":1173,"uris":["http://zotero.org/users/6714553/items/Y325WJZJ"],"itemData":{"id":1173,"type":"book","abstract":"The results of the second European Breeding Bird Atlas (EBBA2) are presented in a book published in December 2020. We have been working also on an on-line version of the atlas, which will be available by the end of 2021. In a meantime EBBA2 species list is now available in different languages. See the book …","language":"en-US","number-of-pages":"967","publisher":"Lynx Edicions","title":"European Breeding Bird Atlas 2: Distribution, Abundance and Change","URL":"https://www.ebba2.info/results/","author":[{"family":"Keller","given":"V."},{"family":"Herrando","given":"S."},{"family":"Voříšek","given":"P."},{"family":"Franch","given":"M."},{"family":"Kipson","given":"M."},{"family":"Milanesi","given":"P."},{"family":"Martí","given":"D."},{"family":"Anton","given":"M."},{"family":"Klvaňová","given":"A."},{"family":"Kalyakin","given":"M.V."},{"family":"Bauer","given":"H.-G."},{"family":"Foppen","given":"R.P.B."}],"accessed":{"date-parts":[["2021",11,23]]},"issued":{"date-parts":[["2020"]]}}}],"schema":"https://github.com/citation-style-language/schema/raw/master/csl-citation.json"} </w:instrText>
      </w:r>
      <w:r w:rsidR="003C5F0C" w:rsidRPr="00C90661">
        <w:fldChar w:fldCharType="separate"/>
      </w:r>
      <w:r w:rsidR="003C5F0C" w:rsidRPr="00C90661">
        <w:t>Keller et al. (2020)</w:t>
      </w:r>
      <w:r w:rsidR="003C5F0C" w:rsidRPr="00C90661">
        <w:fldChar w:fldCharType="end"/>
      </w:r>
      <w:r w:rsidR="003C5F0C" w:rsidRPr="00C90661">
        <w:t xml:space="preserve"> </w:t>
      </w:r>
      <w:r w:rsidRPr="00C90661">
        <w:t xml:space="preserve">uses 2,972 grid cells as spatial replicates and the overall trend is the most common trend across all the cells. By assessing trends over spatial replicates, the trend reported at one spatial grain is </w:t>
      </w:r>
      <w:r w:rsidRPr="00C90661">
        <w:lastRenderedPageBreak/>
        <w:t>more general and statistically reliable. Second, we omitted studies which were assessing the temporal trend after a perturbation</w:t>
      </w:r>
      <w:r w:rsidR="005F2C96" w:rsidRPr="00C90661">
        <w:t xml:space="preserve"> </w:t>
      </w:r>
      <w:r w:rsidR="005F2C96" w:rsidRPr="00C90661">
        <w:fldChar w:fldCharType="begin"/>
      </w:r>
      <w:r w:rsidR="008A615E" w:rsidRPr="00C90661">
        <w:instrText xml:space="preserve"> ADDIN ZOTERO_ITEM CSL_CITATION {"citationID":"S2fhg5fm","properties":{"formattedCitation":"(Hill &amp; Hamer, 2004; Roels et al., 2019; Sirami &amp; Monadjem, 2012; Xu et al., 2018)","plainCitation":"(Hill &amp; Hamer, 2004; Roels et al., 2019; Sirami &amp; Monadjem, 2012; Xu et al., 2018)","dontUpdate":true,"noteIndex":0},"citationItems":[{"id":297,"uris":["http://zotero.org/users/6714553/items/MJA338LK"],"itemData":{"id":297,"type":"article-journal","abstract":"1 There is an urgent need to understand the impacts of anthropogenic habitat disturbance on biodiversity in tropical forests, but no consensus has yet emerged. We reviewed the literature for the most frequently studied taxon (birds, 37 studies) and found that increased and decreased diversity in response to disturbance (selective logging and shifting agriculture) were reported with approximately equal frequency. 2 The spatial scale at which studies were carried out significantly affected the reported response to disturbance: studies where disturbed and undisturbed habitats were sampled at large spatial scales were more likely to report increased diversity following disturbance, whereas studies that sampled habitats at small spatial scales were more likely to report decreased diversity. These results were not a consequence of sampling method: we divided the studies into those using capture methods and those using observation methods and the same result was obtained when the analysis was restricted to only those studies using observation methods. 3 Previously, we have shown that reported impacts of disturbance on Lepidoptera are also affected by the spatial scale of study. We reviewed the Lepidoptera literature published since then and showed that all 12 new studies conformed to the predicted pattern. 4 While sampling scale significantly affected the reported responses of both birds and Lepidoptera, there were opposite effects of scale in the two taxa: large-scale bird studies and small-scale Lepidoptera studies were more likely to report increased diversity following disturbance. Bird studies were generally carried out at larger spatial scales than those of Lepidoptera and these opposite impacts of scale were probably due to a non-linear effect of habitat disturbance on habitat heterogeneity at different spatial scales. 5 Synthesis and applications. The rapid loss and degradation of tropical forests means that an understanding of the general patterns of responses of species to habitat disturbance is urgently needed. However, there has been little discussion of the most appropriate methods to ensure comparability of results between studies. Data presented here indicate that the spatial scale of sampling chosen in studies has a marked effect on the results obtained, and future studies need to account for this by examining explicitly the effects of disturbance at different spatial scales. The effect of spatial scale differs between taxa, and this may explain why the search for indicator taxa of disturbance effects has so far proved elusive.","container-title":"Journal of Applied Ecology","DOI":"10.1111/j.0021-8901.2004.00926.x","ISSN":"1365-2664","issue":"4","language":"en","note":"_eprint: https://besjournals.onlinelibrary.wiley.com/doi/pdf/10.1111/j.0021-8901.2004.00926.x","page":"744-754","source":"Wiley Online Library","title":"Determining impacts of habitat modification on diversity of tropical forest fauna: the importance of spatial scale","title-short":"Determining impacts of habitat modification on diversity of tropical forest fauna","URL":"https://besjournals.onlinelibrary.wiley.com/doi/abs/10.1111/j.0021-8901.2004.00926.x","volume":"41","author":[{"family":"Hill","given":"Jane K."},{"family":"Hamer","given":"Keith C."}],"accessed":{"date-parts":[["2021",6,18]]},"issued":{"date-parts":[["2004"]]}}},{"id":415,"uris":["http://zotero.org/users/6714553/items/J8ZM89ZQ"],"itemData":{"id":415,"type":"article-journal","abstract":"Roels, S. M., M. B. Hannay, and C. A. Lindell. 2019. Recovery of bird activity and species richness in an early-stage tropical forest restoration. Avian Conservation and Ecology 14(1):9. https://doi.org/10.5751/ACE-01330-140109","container-title":"Avian Conservation and Ecology","DOI":"10.5751/ACE-01330-140109","ISSN":"1712-6568","issue":"1","language":"en","license":"© 2019 by the author(s)","note":"publisher: The Resilience Alliance","source":"www.ace-eco.org","title":"Recovery of bird activity and species richness in an early-stage tropical forest restoration","URL":"https://www.ace-eco.org/vol14/iss1/art9/","volume":"14","author":[{"family":"Roels","given":"Steven"},{"family":"Hannay","given":"Melissa"},{"family":"Lindell","given":"Catherine"}],"accessed":{"date-parts":[["2021",8,13]]},"issued":{"date-parts":[["2019",3,8]]}}},{"id":400,"uris":["http://zotero.org/users/6714553/items/7ZN95SNL"],"itemData":{"id":400,"type":"article-journal","abstract":"Aim This study investigates changes in bird communities between 1998 and 2008 in four savanna sites in Swaziland and the extent to which shrub encroachment is responsible for these changes. Location Swaziland, southern Africa. Methods Generalized estimated equations were used to estimate changes in bird species occurrence between 1998 and 2008. Remote sensing of aerial photographs/satellite images was used to assess vegetation changes during the same period. We assessed the role of shrub encroachment for bird communities by testing the relationship between change in species occurrence and species habitat using a general linear model. We also estimated species richness, colonization and extinction and used general linear models to test the effects of vegetation changes on these parameters. Results More than half of the bird species showed a significant change in occurrence between 1998 and 2008: 32 species increased and 29 decreased. Change in species occurrence was significantly explained by species habitat. Species significantly increasing were mainly associated with wooded savanna, whereas species significantly decreasing were mainly associated with open savanna. Species richness decreased significantly, and this decrease was significantly explained by shrub cover increase at the plot scale (from 24% to 44% on average). Extinction at the plot scale was significantly influenced by the loss of grass cover, while colonization at the plot scale was influenced by tree cover increase. Main conclusions This study represents the first evidence of temporal changes in bird communities owing to shrub encroachment in southern Africa. Despite its short time frame (10 years), this study shows dramatic changes in both vegetation structure and bird community composition. This confirms the general concern for southern African bird species associated with open savanna if current trends continue.","container-title":"Diversity and Distributions","DOI":"10.1111/j.1472-4642.2011.00810.x","ISSN":"1472-4642","issue":"4","language":"en","note":"_eprint: https://onlinelibrary.wiley.com/doi/pdf/10.1111/j.1472-4642.2011.00810.x","page":"390-400","source":"Wiley Online Library","title":"Changes in bird communities in Swaziland savannas between 1998 and 2008 owing to shrub encroachment","URL":"https://onlinelibrary.wiley.com/doi/abs/10.1111/j.1472-4642.2011.00810.x","volume":"18","author":[{"family":"Sirami","given":"Clelia"},{"family":"Monadjem","given":"Ara"}],"accessed":{"date-parts":[["2021",8,19]]},"issued":{"date-parts":[["2012"]]}}},{"id":407,"uris":["http://zotero.org/users/6714553/items/7VBEWQVH"],"itemData":{"id":407,"type":"article-journal","abstract":"Birds are considered a good model for indicators of biodiversity response to habitat variations, as they are very sensitive to environmental change. However, continuous observations of habitat alterations from undisturbed landscapes to human-dominated ones, as well as the associated effects on bird biodiversity, are lacking. In this study, New Jiangwan Town in Shanghai, China was selected to illustrate the response of bird species, and thus biodiversity, to habitat loss and fragmentation. Land use/land cover (LULC) data and bird records from 2002 to 2013 were collected and analyzed. The results suggested that, due to urban sprawl, the area of wetland and shrub land had dropped by 82.4% and 87.3% by the end of 2013. Four different urbanization stages were identified in terms of the spatio-temporal variations in the landscape. To measure bird biodiversity, species richness and relative abundance were calculated, and they could account for the overall trend in biodiversity but might mask the process of species replacement. As an indicator of biodiversity accounting, the mean species abundance (MSA) of the original species would not include exotic or invasive species in its calculation, and its value decreased from 100% to 76.8% to 52.2% to 24.5% in the four corresponding stages. Finally, suggested by redundant analysis, the effects of habitat loss and fragmentation on bird biodiversity differed in various bird communities, and the area and connectivity of wetlands were the most significant variables. Our findings could provide important information to inform bird biodiversity protection and habitat restoration.","container-title":"Science of The Total Environment","DOI":"10.1016/j.scitotenv.2017.12.143","ISSN":"0048-9697","journalAbbreviation":"Science of The Total Environment","language":"en","page":"1561-1576","source":"ScienceDirect","title":"Detecting the response of bird communities and biodiversity to habitat loss and fragmentation due to urbanization","URL":"https://www.sciencedirect.com/science/article/pii/S0048969717335696","volume":"624","author":[{"family":"Xu","given":"Xi"},{"family":"Xie","given":"Yujing"},{"family":"Qi","given":"Ke"},{"family":"Luo","given":"Zukui"},{"family":"Wang","given":"Xiangrong"}],"accessed":{"date-parts":[["2021",8,18]]},"issued":{"date-parts":[["2018",5,15]]}}}],"schema":"https://github.com/citation-style-language/schema/raw/master/csl-citation.json"} </w:instrText>
      </w:r>
      <w:r w:rsidR="005F2C96" w:rsidRPr="00C90661">
        <w:fldChar w:fldCharType="separate"/>
      </w:r>
      <w:r w:rsidR="005F2C96" w:rsidRPr="00C90661">
        <w:t>(</w:t>
      </w:r>
      <w:r w:rsidR="005F2C96" w:rsidRPr="00C90661">
        <w:rPr>
          <w:i/>
        </w:rPr>
        <w:t xml:space="preserve">e.g. </w:t>
      </w:r>
      <w:r w:rsidR="005F2C96" w:rsidRPr="00C90661">
        <w:t>impact of logging in Hill &amp; Hamer, 2004; tree planting in Roels et al., 2019; shrub encroachment in Sirami &amp; Monadjem, 2012; urbanisation in Xu et al., 2018…)</w:t>
      </w:r>
      <w:r w:rsidR="005F2C96" w:rsidRPr="00C90661">
        <w:fldChar w:fldCharType="end"/>
      </w:r>
      <w:r w:rsidRPr="00C90661">
        <w:t>. Also we omitted studies which were assessing temporal trends for a single type of ecosystem</w:t>
      </w:r>
      <w:r w:rsidR="005F2C96" w:rsidRPr="00C90661">
        <w:t xml:space="preserve"> </w:t>
      </w:r>
      <w:r w:rsidR="005F2C96" w:rsidRPr="00C90661">
        <w:rPr>
          <w:lang w:val="fr-FR"/>
        </w:rPr>
        <w:fldChar w:fldCharType="begin"/>
      </w:r>
      <w:r w:rsidR="008A615E" w:rsidRPr="00C90661">
        <w:rPr>
          <w:lang w:val="en-US"/>
        </w:rPr>
        <w:instrText xml:space="preserve"> ADDIN ZOTERO_ITEM CSL_CITATION {"citationID":"z8iuWgmK","properties":{"formattedCitation":"(Latta et al., 2011; Scarton, 2017)","plainCitation":"(Latta et al., 2011; Scarton, 2017)","dontUpdate":true,"noteIndex":0},"citationItems":[{"id":392,"uris":["http://zotero.org/users/6714553/items/INJUZXAQ"],"itemData":{"id":392,"type":"article-journal","abstract":"The tropical Andes rank first among the world's 25 “hotspots” of biodiversity and endemism yet are threatened and little studied. We contrast population trends in avian diversity in montane cloud forest (bosque altoandino) and similar forest degraded by the planting of introduced tree species (bosque introducido) in the Mazán Reserve, Ecuador. We describe changes in bird diversity and abundance in these habitats over 12 years and evaluate the nature of change within these avian communities. On the basis of 2976 count detections and 419 net captures of 76 species of landbirds, indices of similarity between the habitats were low, with only 47.6% of species occurring in both forest types. From 1994–95 to 2006–07, species richness decreased from 54 to 31 in bosque introducido and from 67 to 30 in bosque altoandino. Capture rates also declined from 56.0 to 28.5 birds per 100 mist-net hr in bosque introducido and from 38.0 to 22.4 birds per 100 mist-net hr in bosque altoandino. We explore various potentially interacting factors that might</w:instrText>
      </w:r>
      <w:r w:rsidR="008A615E" w:rsidRPr="00C90661">
        <w:rPr>
          <w:lang w:val="fr-FR"/>
        </w:rPr>
        <w:instrText xml:space="preserve"> have caused the observed changes in bird communities, including changes in vegetation within the Mazán Reserve and environmental changes resulting from global warming. But our results also suggest that local and regional changes in habitat outside of the Mazán Reserve were likely responsible for some community changes within the reserve. We argue for increased population monitoring to verify trends and to strengthen the effectiveness of conservation efforts in the Andes.","container-title":"The Condor","DOI":"10.1525/cond.2011.090252","ISSN":"1938-5129","issue":"1","journalAbbreviation":"The Condor","page":"24-40","source":"Silverchair","title":"Patterns and Magnitude of Temporal Change in Avian Communities in the Ecuadorian Andes","URL":"https://doi.org/10.1525/cond.2011.090252","volume":"113","author":[{"family":"Latta","given":"Steven C."},{"family":"Tinoco","given":"Boris A."},{"family":"Astudillo","given":"Pedro X."},{"family":"Graham","given":"Catherine H."}],"accessed":{"date-parts":[["2021",8,20]]},"issued":{"date-parts":[["2011",2,1]]}}},{"id":391,"uris":["http://zotero.org/users/6714553/items/EGNGK37R"],"itemData":{"id":391,"type":"article-journal","abstract":"The aim of the paper is to examine the temporal and spatial changes observed over a 25-year period in the waterbird community nesting in the largest coastal lagoon around the Mediterranean; to examine driving factors for the observed changes; to address the most urgent conservation actions. Published sources and field surveys made between March and July were used to assess number of breeding pairs of the commonest waterbirds in 1990–1992, 2000–02 and 2012–14. The breeding waterbird community exhibited several changes in its structure, with an overall positive trend; the number of species increased from 14 to 25 and the mean yearly abundance increased from 6155 to 14,008 pairs. The diversity (H′) increased slightly, whereas similarity indices and nMDS ordination both highlighted clear differenc</w:instrText>
      </w:r>
      <w:r w:rsidR="008A615E" w:rsidRPr="00C90661">
        <w:rPr>
          <w:lang w:val="en-US"/>
        </w:rPr>
        <w:instrText xml:space="preserve">es between 1990 and 1992 and 2012–2014 communities. The increase in richness and abundance were mostly due to the immigration of birds from nearby wetlands, to the partial recovery of lagoon ecological conditions since the end of the 1980s and to the occurrence of suitable man-made habitats, such as fish farms, dredge islands and a constructed wetland. The fraction of the population nesting at artificial sites and fish farms increased from 50% in 1990–1992 till 80% in 2012–2014, highlighting the importance of artificial breeding sites in costal lagoons. At the opposite natural nesting habitats, such as saltmarshes and beaches are losing importance for breeding waterbirds, thus requiring urgent conservation measures.","container-title":"Journal of Coastal Conservation","DOI":"10.1007/s11852-016-0470-8","ISSN":"1874-7841","issue":"1","journalAbbreviation":"J Coast Conserv","language":"en","page":"35-45","source":"Springer Link","title":"Long-term trend of the waterbird community breeding in a heavily man-modified coastal lagoon: the case of the important bird area “Lagoon of Venice”","title-short":"Long-term trend of the waterbird community breeding in a heavily man-modified coastal lagoon","URL":"https://doi.org/10.1007/s11852-016-0470-8","volume":"21","author":[{"family":"Scarton","given":"Francesco"}],"accessed":{"date-parts":[["2021",8,20]]},"issued":{"date-parts":[["2017",2,1]]}}}],"schema":"https://github.com/citation-style-language/schema/raw/master/csl-citation.json"} </w:instrText>
      </w:r>
      <w:r w:rsidR="005F2C96" w:rsidRPr="00C90661">
        <w:rPr>
          <w:lang w:val="fr-FR"/>
        </w:rPr>
        <w:fldChar w:fldCharType="separate"/>
      </w:r>
      <w:r w:rsidR="005F2C96" w:rsidRPr="00C90661">
        <w:rPr>
          <w:lang w:val="en-US"/>
        </w:rPr>
        <w:t>(</w:t>
      </w:r>
      <w:r w:rsidR="005F2C96" w:rsidRPr="00C90661">
        <w:rPr>
          <w:i/>
          <w:iCs/>
          <w:lang w:val="en-US"/>
        </w:rPr>
        <w:t>e.g.</w:t>
      </w:r>
      <w:r w:rsidR="005F2C96" w:rsidRPr="00C90661">
        <w:rPr>
          <w:lang w:val="en-US"/>
        </w:rPr>
        <w:t xml:space="preserve"> Latta et al., 2011; Scarton, 2017)</w:t>
      </w:r>
      <w:r w:rsidR="005F2C96" w:rsidRPr="00C90661">
        <w:rPr>
          <w:lang w:val="fr-FR"/>
        </w:rPr>
        <w:fldChar w:fldCharType="end"/>
      </w:r>
      <w:r w:rsidRPr="00C90661">
        <w:rPr>
          <w:lang w:val="en-US"/>
        </w:rPr>
        <w:t>.</w:t>
      </w:r>
    </w:p>
    <w:p w14:paraId="507C8584" w14:textId="77777777" w:rsidR="009D6447" w:rsidRDefault="007F0195" w:rsidP="000921B1">
      <w:pPr>
        <w:jc w:val="left"/>
      </w:pPr>
      <w:r>
        <w:t>We used the quantitative “advanced search” tool of the ISI Web of Science Core collection database with these following queries:</w:t>
      </w:r>
    </w:p>
    <w:p w14:paraId="541AEDFF" w14:textId="77777777" w:rsidR="009D6447" w:rsidRDefault="007F0195" w:rsidP="000921B1">
      <w:pPr>
        <w:numPr>
          <w:ilvl w:val="0"/>
          <w:numId w:val="1"/>
        </w:numPr>
        <w:spacing w:after="200"/>
        <w:ind w:left="600"/>
        <w:jc w:val="left"/>
        <w:rPr>
          <w:rFonts w:ascii="Cambria" w:eastAsia="Cambria" w:hAnsi="Cambria" w:cs="Cambria"/>
          <w:color w:val="000000"/>
        </w:rPr>
      </w:pPr>
      <w:r>
        <w:rPr>
          <w:rFonts w:ascii="Courier New" w:eastAsia="Courier New" w:hAnsi="Courier New" w:cs="Courier New"/>
          <w:color w:val="000000"/>
        </w:rPr>
        <w:t>ALL</w:t>
      </w:r>
      <w:proofErr w:type="gramStart"/>
      <w:r>
        <w:rPr>
          <w:rFonts w:ascii="Courier New" w:eastAsia="Courier New" w:hAnsi="Courier New" w:cs="Courier New"/>
          <w:color w:val="000000"/>
        </w:rPr>
        <w:t>=(</w:t>
      </w:r>
      <w:proofErr w:type="gramEnd"/>
      <w:r>
        <w:rPr>
          <w:rFonts w:ascii="Courier New" w:eastAsia="Courier New" w:hAnsi="Courier New" w:cs="Courier New"/>
          <w:color w:val="000000"/>
        </w:rPr>
        <w:t>birds AND species richness AND temporal trend)</w:t>
      </w:r>
      <w:r>
        <w:rPr>
          <w:rFonts w:ascii="Cambria" w:eastAsia="Cambria" w:hAnsi="Cambria" w:cs="Cambria"/>
          <w:color w:val="000000"/>
        </w:rPr>
        <w:t xml:space="preserve"> </w:t>
      </w:r>
      <w:r>
        <w:rPr>
          <w:color w:val="000000"/>
        </w:rPr>
        <w:t>which resulted in 88 references.</w:t>
      </w:r>
    </w:p>
    <w:p w14:paraId="28292FB2" w14:textId="77777777" w:rsidR="009D6447" w:rsidRDefault="007F0195" w:rsidP="000921B1">
      <w:pPr>
        <w:numPr>
          <w:ilvl w:val="0"/>
          <w:numId w:val="1"/>
        </w:numPr>
        <w:spacing w:after="200"/>
        <w:ind w:left="600"/>
        <w:jc w:val="left"/>
        <w:rPr>
          <w:rFonts w:ascii="Cambria" w:eastAsia="Cambria" w:hAnsi="Cambria" w:cs="Cambria"/>
          <w:color w:val="000000"/>
        </w:rPr>
      </w:pPr>
      <w:r>
        <w:rPr>
          <w:rFonts w:ascii="Courier New" w:eastAsia="Courier New" w:hAnsi="Courier New" w:cs="Courier New"/>
          <w:color w:val="000000"/>
        </w:rPr>
        <w:t>ALL</w:t>
      </w:r>
      <w:proofErr w:type="gramStart"/>
      <w:r>
        <w:rPr>
          <w:rFonts w:ascii="Courier New" w:eastAsia="Courier New" w:hAnsi="Courier New" w:cs="Courier New"/>
          <w:color w:val="000000"/>
        </w:rPr>
        <w:t>=(</w:t>
      </w:r>
      <w:proofErr w:type="gramEnd"/>
      <w:r>
        <w:rPr>
          <w:rFonts w:ascii="Courier New" w:eastAsia="Courier New" w:hAnsi="Courier New" w:cs="Courier New"/>
          <w:color w:val="000000"/>
        </w:rPr>
        <w:t>birds AND diversity AND temporal trend)</w:t>
      </w:r>
      <w:r>
        <w:rPr>
          <w:rFonts w:ascii="Cambria" w:eastAsia="Cambria" w:hAnsi="Cambria" w:cs="Cambria"/>
          <w:color w:val="000000"/>
        </w:rPr>
        <w:t xml:space="preserve"> </w:t>
      </w:r>
      <w:r>
        <w:rPr>
          <w:color w:val="000000"/>
        </w:rPr>
        <w:t>which resulted in 156 references.</w:t>
      </w:r>
    </w:p>
    <w:p w14:paraId="4F179442" w14:textId="77777777" w:rsidR="009D6447" w:rsidRDefault="007F0195" w:rsidP="000921B1">
      <w:pPr>
        <w:jc w:val="left"/>
      </w:pPr>
      <w:r>
        <w:t>The search was run on August 11</w:t>
      </w:r>
      <w:proofErr w:type="gramStart"/>
      <w:r>
        <w:t>th,  2021</w:t>
      </w:r>
      <w:proofErr w:type="gramEnd"/>
      <w:r>
        <w:t xml:space="preserve">. For each query, the title and abstract of the articles were reviewed. In addition, we used our knowledge about scientific literature on the topic for finding further studies. Additionally, for each article, we scanned its References section for other potentially relevant literature. </w:t>
      </w:r>
    </w:p>
    <w:p w14:paraId="569F8496" w14:textId="67DDCF92" w:rsidR="009D6447" w:rsidRPr="00C90661" w:rsidRDefault="007F0195" w:rsidP="000921B1">
      <w:pPr>
        <w:jc w:val="left"/>
      </w:pPr>
      <w:r w:rsidRPr="00C90661">
        <w:t>When the average temporal trend over spatial replicates was explicitly reported (either in a graph or text), we extracted the type of metric</w:t>
      </w:r>
      <w:r w:rsidR="00385EB4" w:rsidRPr="00C90661">
        <w:t xml:space="preserve"> (Table 1)</w:t>
      </w:r>
      <w:r w:rsidRPr="00C90661">
        <w:t>, the spatial grain of the analysis (</w:t>
      </w:r>
      <w:r w:rsidRPr="00C90661">
        <w:rPr>
          <w:i/>
        </w:rPr>
        <w:t>i.e.</w:t>
      </w:r>
      <w:r w:rsidRPr="00C90661">
        <w:t xml:space="preserve"> the area at which the metric trend was assessed in km²; Fig 1A), its temporal grain (</w:t>
      </w:r>
      <w:r w:rsidRPr="00C90661">
        <w:rPr>
          <w:i/>
        </w:rPr>
        <w:t>i.e.</w:t>
      </w:r>
      <w:r w:rsidRPr="00C90661">
        <w:t xml:space="preserve"> in decimal hours; Fig. 1C), spatial extent of the study (</w:t>
      </w:r>
      <w:r w:rsidRPr="00C90661">
        <w:rPr>
          <w:i/>
        </w:rPr>
        <w:t>i.e.</w:t>
      </w:r>
      <w:r w:rsidRPr="00C90661">
        <w:t xml:space="preserve"> the entire area on which the study applies), temporal extent of the study, temporal lag of the study (</w:t>
      </w:r>
      <w:r w:rsidRPr="00C90661">
        <w:rPr>
          <w:i/>
        </w:rPr>
        <w:t xml:space="preserve">i.e. </w:t>
      </w:r>
      <w:r w:rsidRPr="00C90661">
        <w:t>the distance in time between two measures of the metric) and the beginning and ending years of the study (</w:t>
      </w:r>
      <w:r w:rsidRPr="00C90661">
        <w:rPr>
          <w:i/>
        </w:rPr>
        <w:t xml:space="preserve">i.e. </w:t>
      </w:r>
      <w:r w:rsidRPr="00C90661">
        <w:t>temporal coverage) as well as the trend of the metric (Table 2). We discretized spatial grains into four levels:</w:t>
      </w:r>
      <w:r w:rsidR="004C0A12" w:rsidRPr="00C90661">
        <w:t xml:space="preserve"> </w:t>
      </w:r>
      <w:r w:rsidR="004C0A12" w:rsidRPr="00C90661">
        <w:rPr>
          <w:i/>
          <w:iCs/>
        </w:rPr>
        <w:t xml:space="preserve">local ≤ 50 </w:t>
      </w:r>
      <w:r w:rsidR="004C0A12" w:rsidRPr="00C90661">
        <w:rPr>
          <w:lang w:val="en-US"/>
        </w:rPr>
        <w:t>x</w:t>
      </w:r>
      <w:r w:rsidR="004C0A12" w:rsidRPr="00C90661">
        <w:rPr>
          <w:i/>
          <w:iCs/>
        </w:rPr>
        <w:t xml:space="preserve"> 50 km</w:t>
      </w:r>
      <w:r w:rsidR="004C0A12" w:rsidRPr="00C90661">
        <w:t xml:space="preserve">, </w:t>
      </w:r>
      <w:r w:rsidR="004C0A12" w:rsidRPr="00C90661">
        <w:rPr>
          <w:i/>
          <w:iCs/>
        </w:rPr>
        <w:t xml:space="preserve">regional ≥ 50 </w:t>
      </w:r>
      <w:r w:rsidR="004C0A12" w:rsidRPr="00C90661">
        <w:t xml:space="preserve">x </w:t>
      </w:r>
      <w:r w:rsidR="004C0A12" w:rsidRPr="00C90661">
        <w:rPr>
          <w:i/>
          <w:iCs/>
        </w:rPr>
        <w:t>50</w:t>
      </w:r>
      <w:r w:rsidR="004C0A12" w:rsidRPr="00C90661">
        <w:t xml:space="preserve"> </w:t>
      </w:r>
      <w:r w:rsidR="004C0A12" w:rsidRPr="00C90661">
        <w:rPr>
          <w:i/>
          <w:iCs/>
        </w:rPr>
        <w:t>k</w:t>
      </w:r>
      <w:r w:rsidR="004C0A12" w:rsidRPr="00C90661">
        <w:rPr>
          <w:i/>
          <w:iCs/>
          <w:lang w:val="en-US"/>
        </w:rPr>
        <w:t>m</w:t>
      </w:r>
      <w:r w:rsidR="004C0A12" w:rsidRPr="00C90661">
        <w:rPr>
          <w:lang w:val="en-US"/>
        </w:rPr>
        <w:t xml:space="preserve">, </w:t>
      </w:r>
      <w:r w:rsidR="004C0A12" w:rsidRPr="00C90661">
        <w:rPr>
          <w:i/>
          <w:iCs/>
          <w:lang w:val="en-US"/>
        </w:rPr>
        <w:t>national</w:t>
      </w:r>
      <w:r w:rsidRPr="00C90661">
        <w:t xml:space="preserve"> when entire countries are considered, and </w:t>
      </w:r>
      <w:r w:rsidRPr="00C90661">
        <w:rPr>
          <w:i/>
        </w:rPr>
        <w:t>global</w:t>
      </w:r>
      <w:r w:rsidRPr="00C90661">
        <w:t xml:space="preserve"> at the worldwide scale (in this latter case grain = extent). As </w:t>
      </w:r>
      <w:r w:rsidRPr="00C90661">
        <w:lastRenderedPageBreak/>
        <w:t xml:space="preserve">definitions of temporal grain in the articles vary, we consider the temporal grain of the smallest unit of area at which the analysis is conducted (in decimal hours). For instance, articles using the North American Breeding Birds Survey summarise the data at the grain of the routes. Each route is divided into 50 census points surveyed for 3 minutes each, thus the temporal grain is:  </w:t>
      </w:r>
      <m:oMath>
        <m:r>
          <w:rPr>
            <w:rFonts w:ascii="Cambria Math" w:hAnsi="Cambria Math"/>
          </w:rPr>
          <m:t xml:space="preserve">(3× 50)⁄ 60 = 2.5 </m:t>
        </m:r>
        <m:r>
          <w:rPr>
            <w:rFonts w:ascii="Cambria Math" w:hAnsi="Cambria Math"/>
          </w:rPr>
          <m:t>h</m:t>
        </m:r>
      </m:oMath>
      <w:r w:rsidRPr="00C90661">
        <w:t>. Other example: in</w:t>
      </w:r>
      <w:r w:rsidR="0098288B" w:rsidRPr="00C90661">
        <w:t xml:space="preserve"> </w:t>
      </w:r>
      <w:r w:rsidR="0098288B" w:rsidRPr="00C90661">
        <w:fldChar w:fldCharType="begin"/>
      </w:r>
      <w:r w:rsidR="008A615E" w:rsidRPr="00C90661">
        <w:instrText xml:space="preserve"> ADDIN ZOTERO_ITEM CSL_CITATION {"citationID":"JZCaIJB0","properties":{"formattedCitation":"(Monnet et al., 2014)","plainCitation":"(Monnet et al., 2014)","dontUpdate":true,"noteIndex":0},"citationItems":[{"id":1177,"uris":["http://zotero.org/users/6714553/items/GFGBRXBP"],"itemData":{"id":1177,"type":"article-journal","abstract":"Aim We assessed the temporal trends of taxonomic, functional and phylogenetic diversities in the French avifauna over the last two decades. Additionally, we investigated whether and how this multifaceted approach to biodiversity dynamics can reveal an increasing similarity of local assemblages in terms of species, traits and/or lineages. Location France. Methods We analysed a large-scale dataset that recorded annual changes in the abundance of 116 breeding birds in France between 1989 and 2012. We decomposed and analysed the spatio-temporal dynamics of taxonomic, phylogenetic and functional diversities and each of their α-, β- and γ-components. We also calculated the trend in the mean specialization of bird communities to track the relative success of specialist versus generalist species within communities during the same period. Results We found large variation within and among the temporal trends of each biodiversity facet. On average, we found a marked increase in species and phylogenetic diversity over the period considered, but no particular trend was found for functional diversity. Conversely, changes in β-diversities for the three facets were characterized by independent and nonlinear trends. We also found a general increase in the local occurrence and abundance of generalist species within local communities. Main conclusions These results highlight a relative asynchrony of the different biodiversity facets occurring at large spatial scales. We show why a multifaceted approach to biodiversity dynamics is needed to better describe and understand changes in community composition in macroecology and conservation biogeography.","container-title":"Global Ecology and Biogeography","DOI":"10.1111/geb.12179","ISSN":"1466-8238","issue":"7","language":"en","note":"_eprint: https://onlinelibrary.wiley.com/doi/pdf/10.1111/geb.12179","page":"780-788","source":"Wiley Online Library","title":"Asynchrony of taxonomic, functional and phylogenetic diversity in birds","URL":"https://onlinelibrary.wiley.com/doi/abs/10.1111/geb.12179","volume":"23","author":[{"family":"Monnet","given":"Anne-Christine"},{"family":"Jiguet","given":"Frédéric"},{"family":"Meynard","given":"Christine N."},{"family":"Mouillot","given":"David"},{"family":"Mouquet","given":"Nicolas"},{"family":"Thuiller","given":"Wilfried"},{"family":"Devictor","given":"Vincent"}],"accessed":{"date-parts":[["2021",11,23]]},"issued":{"date-parts":[["2014"]]}}}],"schema":"https://github.com/citation-style-language/schema/raw/master/csl-citation.json"} </w:instrText>
      </w:r>
      <w:r w:rsidR="0098288B" w:rsidRPr="00C90661">
        <w:fldChar w:fldCharType="separate"/>
      </w:r>
      <w:r w:rsidR="0098288B" w:rsidRPr="00C90661">
        <w:t>Monnet et al. (2014)</w:t>
      </w:r>
      <w:r w:rsidR="0098288B" w:rsidRPr="00C90661">
        <w:fldChar w:fldCharType="end"/>
      </w:r>
      <w:r w:rsidRPr="00C90661">
        <w:t xml:space="preserve">, the temporal grain is 5 min., thus </w:t>
      </w:r>
      <m:oMath>
        <m:r>
          <w:rPr>
            <w:rFonts w:ascii="Cambria Math" w:hAnsi="Cambria Math"/>
          </w:rPr>
          <m:t xml:space="preserve">5⁄60 = 0.08 </m:t>
        </m:r>
        <m:r>
          <w:rPr>
            <w:rFonts w:ascii="Cambria Math" w:hAnsi="Cambria Math"/>
          </w:rPr>
          <m:t>h</m:t>
        </m:r>
      </m:oMath>
      <w:r w:rsidRPr="00C90661">
        <w:t>.</w:t>
      </w:r>
    </w:p>
    <w:p w14:paraId="40AE5BD0" w14:textId="4DE6B608" w:rsidR="009D6447" w:rsidRDefault="007F0195" w:rsidP="000921B1">
      <w:pPr>
        <w:jc w:val="left"/>
      </w:pPr>
      <w:r>
        <w:t xml:space="preserve">After discarding all studies which reported trends for only a single spatial location, we ended up with 59 trends of 12 metrics from 24 studies in total (Table </w:t>
      </w:r>
      <w:r>
        <w:rPr>
          <w:color w:val="0070C0"/>
        </w:rPr>
        <w:t>2</w:t>
      </w:r>
      <w:r>
        <w:t xml:space="preserve">). </w:t>
      </w:r>
      <w:r w:rsidRPr="006D1C3B">
        <w:rPr>
          <w:lang w:val="en-US"/>
        </w:rPr>
        <w:t>Studies with spatial replicates were sometimes using the same datasets</w:t>
      </w:r>
      <w:r w:rsidR="006D1C3B" w:rsidRPr="006D1C3B">
        <w:rPr>
          <w:lang w:val="en-US"/>
        </w:rPr>
        <w:t xml:space="preserve"> </w:t>
      </w:r>
      <w:r w:rsidR="006D1C3B">
        <w:fldChar w:fldCharType="begin"/>
      </w:r>
      <w:r w:rsidR="008A615E">
        <w:rPr>
          <w:lang w:val="en-US"/>
        </w:rPr>
        <w:instrText xml:space="preserve"> ADDIN ZOTERO_ITEM CSL_CITATION {"citationID":"aKlF7BRG","properties":{"formattedCitation":"(Barnagaud et al., 2017; Blowes et al., 2019; Chase et al., 2019; Jarzyna &amp; Jetz, 2017, 2018; La Sorte, 2006; La Sorte &amp; Boecklen, 2005; McGill et al., 2015; Schipper et al., 2016)","plainCitation":"(Barnagaud et al., 2017; Blowes et al., 2019; Chase et al., 2019; Jarzyna &amp; Jetz, 2017, 2018; La Sorte, 2006; La Sorte &amp; Boecklen, 2005; McGill et al., 2015; Schipper et al., 2016)","dontUpdate":true,"noteIndex":0},"citationItems":[{"id":416,"uris":["http://zotero.org/users/6714553/items/P7GKJZXC"],"itemData":{"id":416,"type":"article-journal","abstract":"Global changes are modifying the structure of species assemblages, but the generality of resulting diversity patterns and of their drivers is poorly understood. Any such changes can be detected and explained by comparing temporal trends in taxonomic and functional diversity over broad spatial extents. In this study, we addressed three complementary questions: How did bird taxonomic and functional diversity change over the past 40 years in the conterminous United States? Are these trends non-linear? Can temporal variations in functional diversity be explained by broad-scale changes in climate and vegetation productivity? We quantified changes in taxonomic and functional diversity for 807 bird assemblages over the past four decades (1970–2011) considering a suite of 16 ecological traits for 435 species. We found increases in local bird species richness and taxonomic equitability that plateaued in the early 2000’s while total abundance declined over the whole period. Functional richness, the total range of traits in an assemblage, increased due to the rising prevalence of species with atypical life-history strategies and under-represented habitat or trophic preferences. However, these species did not trigger major changes in the functional composition of bird assemblages. Inter-annual variations in climate and primary productivity explained the richness of bird life-history traits in local assemblages, suggesting that these traits are influenced by broad-scale environmental factors, while others respond more to more local drivers. Our results highlight that a comparative analysis of the multiple facets of functional diversity can raise novel insights on processes underlying temporal trends in biodiversity.","container-title":"Oecologia","DOI":"10.1007/s00442-017-3967-4","ISSN":"1432-1939","issue":"4","journalAbbreviation":"Oecologia","language":"en","page":"737-748","source":"Springer Link","title":"Temporal changes in bird functional diversity across the United States","URL":"https://doi.org/10.1007/s00442-017-3967-4","volume":"185","author":[{"family":"Barnagaud","given":"Jean-Yves"},{"family":"Gaüzère","given":"Pierre"},{"family":"Zuckerberg","given":"Benjamin"},{"family":"Princé","given":"Karine"},{"family":"Svenning","given":"Jens-Christian"}],"accessed":{"date-parts":[["2021",8,11]]},"issued":{"date-parts":[["2017",12,1]]}}},{"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1183,"uris":["http://zotero.org/users/6714553/items/2NYEVMH3"],"itemData":{"id":1183,"type":"article-journal","abstract":"Assessments of spatial patterns of biodiversity change are essential to detect a signature of anthropogenic impacts, inform monitoring and conservation programs, and evaluate implications of biodiversity loss to humans. While taxonomic diversity (TD) is the most commonly assessed attribute of biodiversity, it misses the potential functional or phylogenetic implications of species losses or gains for ecosystems. Functional diversity (FD) and phylogenetic diversity (PD) are able to capture these important trait-based and phylogenetic attributes of species, but their changes have to date only been evaluated over limited spatial and temporal extents. Employing a novel framework for addressing detectability, we here comprehensively assess a near half-century of changes in local TD, FD, and PD of breeding birds across much of North America to examine levels of congruency in changes among these biodiversity facets and their variation across spatial and environmental gradients. Time-series analysis showed significant and continuous increases in all three biodiversity attributes until ca. 2000, followed by a slow decline since. Comparison of avian diversity at the beginning and end of the temporal series revealed net increase in TD, FD, and PD, but changes in TD were larger than those in FD and PD, suggesting increasing biotic homogenization of avian assemblages throughout the United States. Changes were greatest at high elevations and latitudes – consistent with purported effects of ongoing climate change on biodiversity. Our findings highlight the potential of combining new types of data with novel statistical models to enable a more integrative monitoring and assessment of the multiple facets of biodiversity.","container-title":"Global Change Biology","DOI":"10.1111/gcb.13571","ISSN":"1365-2486","issue":"8","language":"en","note":"_eprint: https://onlinelibrary.wiley.com/doi/pdf/10.1111/gcb.13571","page":"2999-3011","source":"Wiley Online Library","title":"A near half-century of temporal change in different facets of avian diversity","URL":"https://onlinelibrary.wiley.com/doi/abs/10.1111/gcb.13571","volume":"23","author":[{"family":"Jarzyna","given":"Marta A."},{"family":"Jetz","given":"Walter"}],"accessed":{"date-parts":[["2021",11,24]]},"issued":{"date-parts":[["2017"]]}}},{"id":2,"uris":["http://zotero.org/users/6714553/items/QDXWHQ2I"],"itemData":{"id":2,"type":"article-journal","container-title":"Nature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A."},{"family":"Jetz","given":"Walter"}],"accessed":{"date-parts":[["2020",7,29]]},"issued":{"date-parts":[["2018",12]]}}},{"id":1193,"uris":["http://zotero.org/users/6714553/items/X452JEDH"],"itemData":{"id":1193,"type":"article-journal","abstract":"Aim The assumption that ecological patterns at large spatial scales originate exclusively from non-anthropogenic processes is growing more questionable with the increasing domination of the biosphere by humans. Because common and rare species are known to respond differently to anthropogenic activities at local scales these differential responses could, over time, be reflected in distributional patterns of species richness at larger spatial scales. This work tests the hypothesis that modern processes have played a role in shaping these patterns, by examining recent changes in the structure and composition of assemblages of breeding avifauna over a large geographical extent. Location The portion of North America containing the contiguous United States and southern Canada. Methods Changes in the geographical range structure of breeding avifauna in North America from 1968 to 2003 were analysed in regions containing historically moderate levels of anthropogenic activities. Two geographical measures, extent of occurrence and area of occupancy, were used to identify the level of rarity or commonality of individual species and to estimate, based on a vector analysis, patterns of change in geographical range structure for individual species and avian assemblages. Results More species experienced patterns of geographical range expansion (51%) than contraction (28%). The majority of avian assemblages (43%) displayed patterns of geographical range expansion: common species increased in number and proportion (6%) in association with reciprocal losses in rare and moderately rare species, resulting in a constant level of species richness. The minority of avian assemblages (21%) displayed patterns of geographical range contraction: gains occurred for common species as well as for rare and moderately rare species, resulting in substantial increases in species richness and a decline in the proportion of common species (4%). The remaining avian assemblages presented equivocal patterns characterized by gains in the number and proportion (2%) of common species and gains in species richness. Main conclusions Modern processes have played a role in shaping the distribution patterns of species richness at large spatial scales based on the composition of common and rare species. This suggests that anthropogenic activities cannot be ignored as a possible causal factor when considering ecological patterns at large spatial scales.","container-title":"Journal of Biogeography","DOI":"10.1111/j.1365-2699.2006.01480.x","ISSN":"1365-2699","issue":"7","language":"en","note":"_eprint: https://onlinelibrary.wiley.com/doi/pdf/10.1111/j.1365-2699.2006.01480.x","page":"1183-1191","source":"Wiley Online Library","title":"Geographical expansion and increased prevalence of common species in avian assemblages: implications for large-scale patterns of species richness","title-short":"Geographical expansion and increased prevalence of common species in avian assemblages","URL":"https://onlinelibrary.wiley.com/doi/abs/10.1111/j.1365-2699.2006.01480.x","volume":"33","author":[{"family":"La Sorte","given":"Frank A."}],"accessed":{"date-parts":[["2021",11,29]]},"issued":{"date-parts":[["2006"]]}}},{"id":384,"uris":["http://zotero.org/users/6714553/items/HP3N27E3"],"itemData":{"id":384,"type":"article-journal","abstract":"Aim To determine the major patterns of change in avian diversity structure over space and time at a local resolution and continental extent in non-urban areas in North America. Location The contiguous United States and southern Canada. Methods We used 1673 North American Breeding Bird Survey (BBS) routes containing 547 terrestrial and aquatic species to estimate four diversity components: species richness, individual abundance, taxonomic distinctness and species evenness. We implemented three levels of analysis to examine changes in diversity structure on a yearly basis from 1968 to 2003: (1) a canonical analysis of discriminance, (2) a univariate analysis across BBS routes, and (3) a univariate analysis at individual BBS routes. We estimated changes in similarity in species composition over time between 470,730 BBS route pairs. We also estimated the level of human activity at BBS routes using three spatial anthropogenic databases. Results BBS routes were located in non-urban areas in association with low nighttime light activity and moderately low human population densities. The analysis of diversity structure indicated the presence of two independent patterns: (1) a temporally consistent pattern defined by increasing species richness (12% increase from 1968 to 2003) associated with limited gains in taxonomic distinctness, and (2) an association between species abundance and evenness related to variability in abundance associated with the most abundant species. The similarity analysis indicated that BBS routes located closer to the Atlantic and the Pacific coasts of the United States experienced the strongest patterns of homogenization of species composition. Main conclusions Our results suggest that avian diversity structure has changed at the local scale in non-urban areas in North America. However, there was no evidence for a consistent continent-wide pattern. Instead, the evidence pointed to the presence of regional factors influencing diversity patterns. This study provides a foundation for more detailed investigations of the spatiotemporal and taxonomic details of these general patterns.","container-title":"Global Ecology and Biogeography","DOI":"10.1111/j.1466-822X.2005.00160.x","ISSN":"1466-8238","issue":"4","language":"en","note":"_eprint: https://onlinelibrary.wiley.com/doi/pdf/10.1111/j.1466-822X.2005.00160.x","page":"367-378","source":"Wiley Online Library","title":"Changes in the diversity structure of avian assemblages in North America","URL":"https://onlinelibrary.wiley.com/doi/abs/10.1111/j.1466-822X.2005.00160.x","volume":"14","author":[{"family":"La Sorte","given":"Frank A."},{"family":"Boecklen","given":"William J."}],"accessed":{"date-parts":[["2021",9,6]]},"issued":{"date-parts":[["2005"]]}}},{"id":135,"uris":["http://zotero.org/users/6714553/items/YSFSMRW7"],"itemData":{"id":135,"type":"article-journal","container-title":"Trends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E."}],"accessed":{"date-parts":[["2020",11,6]]},"issued":{"date-parts":[["2015",2]]}}},{"id":479,"uris":["http://zotero.org/users/6714553/items/PSZ628GA"],"itemData":{"id":479,"type":"article-journal","abstract":"Although it is generally recognized that global biodiversity is declining, few studies have examined long-term changes in multiple biodiversity dimensions simultaneously. In this study, we quantified and compared temporal changes in the abundance, taxonomic diversity, functional diversity, and phylogenetic diversity of bird assemblages, using roadside monitoring data of the North American Breeding Bird Survey from 1971 to 2010. We calculated 12 abundance and diversity metrics based on 5-year average abundances of 519 species for each of 768 monitoring routes. We did this for all bird species together as well as for four subgroups based on breeding habitat affinity (grassland, woodland, wetland, and shrubland breeders). The majority of the biodiversity metrics increased or remained constant over the study period, whereas the overall abundance of birds showed a pronounced decrease, primarily driven by declines of the most abundant species. These results highlight how stable or even increasing metrics of taxonomic, functional, or phylogenetic diversity may occur in parallel with substantial losses of individuals. We further found that patterns of change differed among the species subgroups, with both abundance and diversity increasing for woodland birds and decreasing for grassland breeders. The contrasting changes between abundance and diversity and among the breeding habitat groups underscore the relevance of a multifaceted approach to measuring biodiversity change. Our findings further stress the importance of monitoring the overall abundance of individuals in addition to metrics of taxonomic, functional, or phylogenetic diversity, thus confirming the importance of population abundan</w:instrText>
      </w:r>
      <w:r w:rsidR="008A615E" w:rsidRPr="008A615E">
        <w:rPr>
          <w:lang w:val="fr-FR"/>
        </w:rPr>
        <w:instrText xml:space="preserve">ce as an essential biodiversity variable.","container-title":"Global Change Biology","DOI":"10.1111/gcb.13292","ISSN":"1365-2486","issue":"12","language":"en","note":"_eprint: https://onlinelibrary.wiley.com/doi/pdf/10.1111/gcb.13292","page":"3948-3959","source":"Wiley Online Library","title":"Contrasting changes in the abundance and diversity of North American bird assemblages from 1971 to 2010","URL":"https://onlinelibrary.wiley.com/doi/abs/10.1111/gcb.13292","volume":"22","author":[{"family":"Schipper","given":"Aafke M."},{"family":"Belmaker","given":"Jonathan"},{"family":"Miranda","given":"Murilo Dantas","dropping-particle":"de"},{"family":"Navarro","given":"Laetitia M."},{"family":"Böhning-Gaese","given":"Katrin"},{"family":"Costello","given":"Mark J."},{"family":"Dornelas","given":"Maria"},{"family":"Foppen","given":"Ruud"},{"family":"Hortal","given":"Joaquín"},{"family":"Huijbregts","given":"Mark A. J."},{"family":"Martín-López","given":"Berta"},{"family":"Pettorelli","given":"Nathalie"},{"family":"Queiroz","given":"Cibele"},{"family":"Rossberg","given":"Axel G."},{"family":"Santini","given":"Luca"},{"family":"Schiffers","given":"Katja"},{"family":"Steinmann","given":"Zoran J. N."},{"family":"Visconti","given":"Piero"},{"family":"Rondinini","given":"Carlo"},{"family":"Pereira","given":"Henrique M."}],"accessed":{"date-parts":[["2021",7,7]]},"issued":{"date-parts":[["2016"]]}}}],"schema":"https://github.com/citation-style-language/schema/raw/master/csl-citation.json"} </w:instrText>
      </w:r>
      <w:r w:rsidR="006D1C3B">
        <w:fldChar w:fldCharType="separate"/>
      </w:r>
      <w:r w:rsidR="006D1C3B" w:rsidRPr="006D1C3B">
        <w:rPr>
          <w:lang w:val="fr-FR"/>
        </w:rPr>
        <w:t>(</w:t>
      </w:r>
      <w:r w:rsidR="006D1C3B">
        <w:rPr>
          <w:i/>
          <w:iCs/>
          <w:lang w:val="fr-FR"/>
        </w:rPr>
        <w:t xml:space="preserve">e.g. </w:t>
      </w:r>
      <w:r w:rsidR="006D1C3B" w:rsidRPr="006D1C3B">
        <w:rPr>
          <w:lang w:val="fr-FR"/>
        </w:rPr>
        <w:t>Barnagaud et al., 2017; Blowes et al., 2019; Chase et al., 2019; Jarzyna &amp; Jetz, 2017, 2018; La Sorte, 2006; La Sorte &amp; Boecklen, 2005; McGill et al., 2015; Schipper et al., 2016)</w:t>
      </w:r>
      <w:r w:rsidR="006D1C3B">
        <w:fldChar w:fldCharType="end"/>
      </w:r>
      <w:r w:rsidRPr="006D1C3B">
        <w:rPr>
          <w:lang w:val="fr-FR"/>
        </w:rPr>
        <w:t xml:space="preserve">. </w:t>
      </w:r>
      <w:r>
        <w:t xml:space="preserve">In order to avoid </w:t>
      </w:r>
      <w:proofErr w:type="spellStart"/>
      <w:r>
        <w:t>pseudoreplication</w:t>
      </w:r>
      <w:proofErr w:type="spellEnd"/>
      <w:r>
        <w:t xml:space="preserve">, we discarded trends assessed at the same spatial grain with the same dataset and reporting the same direction of the trend; for instance, </w:t>
      </w:r>
      <w:r w:rsidR="00C6541F">
        <w:fldChar w:fldCharType="begin"/>
      </w:r>
      <w:r w:rsidR="008A615E">
        <w:instrText xml:space="preserve"> ADDIN ZOTERO_ITEM CSL_CITATION {"citationID":"u6GWTyil","properties":{"formattedCitation":"(La Sorte, 2006)","plainCitation":"(La Sorte, 2006)","dontUpdate":true,"noteIndex":0},"citationItems":[{"id":1193,"uris":["http://zotero.org/users/6714553/items/X452JEDH"],"itemData":{"id":1193,"type":"article-journal","abstract":"Aim The assumption that ecological patterns at large spatial scales originate exclusively from non-anthropogenic processes is growing more questionable with the increasing domination of the biosphere by humans. Because common and rare species are known to respond differently to anthropogenic activities at local scales these differential responses could, over time, be reflected in distributional patterns of species richness at larger spatial scales. This work tests the hypothesis that modern processes have played a role in shaping these patterns, by examining recent changes in the structure and composition of assemblages of breeding avifauna over a large geographical extent. Location The portion of North America containing the contiguous United States and southern Canada. Methods Changes in the geographical range structure of breeding avifauna in North America from 1968 to 2003 were analysed in regions containing historically moderate levels of anthropogenic activities. Two geographical measures, extent of occurrence and area of occupancy, were used to identify the level of rarity or commonality of individual species and to estimate, based on a vector analysis, patterns of change in geographical range structure for individual species and avian assemblages. Results More species experienced patterns of geographical range expansion (51%) than contraction (28%). The majority of avian assemblages (43%) displayed patterns of geographical range expansion: common species increased in number and proportion (6%) in association with reciprocal losses in rare and moderately rare species, resulting in a constant level of species richness. The minority of avian assemblages (21%) displayed patterns of geographical range contraction: gains occurred for common species as well as for rare </w:instrText>
      </w:r>
      <w:r w:rsidR="008A615E" w:rsidRPr="00E618BA">
        <w:rPr>
          <w:lang w:val="fr-FR"/>
        </w:rPr>
        <w:instrText xml:space="preserve">and moderately rare species, resulting in substantial increases in species richness and a decline in the proportion of common species (4%). The remaining avian assemblages presented equivocal patterns characterized by gains in the number and proportion (2%) of common species and gains in species richness. Main conclusions Modern processes have played a role in shaping the distribution patterns of species richness at large spatial scales based on the composition of common and rare species. This suggests that anthropogenic activities cannot be ignored as a possible causal factor when considering ecological patterns at large spatial scales.","container-title":"Journal of Biogeography","DOI":"10.1111/j.1365-2699.2006.01480.x","ISSN":"1365-2699","issue":"7","language":"en","note":"_eprint: https://onlinelibrary.wiley.com/doi/pdf/10.1111/j.1365-2699.2006.01480.x","page":"1183-1191","source":"Wiley Online Library","title":"Geographical expansion and increased prevalence of common species in avian assemblages: implications for large-scale patterns of species richness","title-short":"Geographical expansion and increased prevalence of common species in avian assemblages","URL":"https://onlinelibrary.wiley.com/doi/abs/10.1111/j.1365-2699.2006.01480.x","volume":"33","author":[{"family":"La Sorte","given":"Frank A."}],"accessed":{"date-parts":[["2021",11,29]]},"issued":{"date-parts":[["2006"]]}}}],"schema":"https://github.com/citation-style-language/schema/raw/master/csl-citation.json"} </w:instrText>
      </w:r>
      <w:r w:rsidR="00C6541F">
        <w:fldChar w:fldCharType="separate"/>
      </w:r>
      <w:r w:rsidR="00C6541F" w:rsidRPr="00C6541F">
        <w:rPr>
          <w:lang w:val="fr-FR"/>
        </w:rPr>
        <w:t>La Sorte (2006)</w:t>
      </w:r>
      <w:r w:rsidR="00C6541F">
        <w:fldChar w:fldCharType="end"/>
      </w:r>
      <w:r w:rsidR="00C6541F" w:rsidRPr="00C6541F">
        <w:rPr>
          <w:lang w:val="fr-FR"/>
        </w:rPr>
        <w:t xml:space="preserve"> </w:t>
      </w:r>
      <w:r w:rsidRPr="00C6541F">
        <w:rPr>
          <w:lang w:val="fr-FR"/>
        </w:rPr>
        <w:t xml:space="preserve">and </w:t>
      </w:r>
      <w:r w:rsidR="00C6541F">
        <w:fldChar w:fldCharType="begin"/>
      </w:r>
      <w:r w:rsidR="008A615E">
        <w:rPr>
          <w:lang w:val="fr-FR"/>
        </w:rPr>
        <w:instrText xml:space="preserve"> ADDIN ZOTERO_ITEM CSL_CITATION {"citationID":"ahZ9r5Mn","properties":{"formattedCitation":"(La Sorte et al., 2009)","plainCitation":"(La Sorte et al., 2009)","dontUpdate":true,"noteIndex":0},"citationItems":[{"id":1187,"uris":["http://zotero.org/users/6714553/items/874YS4CY"],"itemData":{"id":1187,"type":"article-journal","abstract":"Understanding how climate change affects the structure and function of communities is critical for gauging its full impact on biodiversity. To date, community-level changes have been poorly documented, owing, in part, to the paucity of long-term datasets. To circumvent this, the use of ‘space-for-time’ substitution—the forecasting of temporal trends from spatial climatic gradients—has increasingly been adopted, often with little empirical support. Here we examine changes from 1975 to 2001 in three community attributes (species richness, body mass and occupancy) for 404 assemblages of terrestrial winter avifauna in North America containing a total of 227 species. We examine the accuracy of space-for-time substitution and assess causal associations between community attributes and observed changes in annual temperature using a longitudinal study design. Annual temperature and all three community attributes increased over time. The trends for the three community attributes differed significantly from the spatially derived predictions, although richness showed broad congruence. Correlations with trends in temperature were found with richness and body mass. In the face of rapid climate change, applying space-for-time substitution as a predictive tool could be problematic with communities developing patterns not reflected by spatial ecological associations.","container-title":"Proceedings of the Royal Society B: Biological Sciences","DOI":"10.1098/rspb.2009.0162","issue":"1670","note":"publisher: Royal Society","page":"3167-3174","source":"royalsocietypublishing.org (Atypon)","title":"Disparities between observed and predicted impacts of climate change on winter bird assemblages","URL":"https://royalsocietypublishing.org/doi/10.1098/rspb.2009.0162","volume":"276","author":[{"family":"La Sorte","given":"Frank A."},{"family":"Lee","given":"Tien Ming"},{"family":"Wilman","given":"Hamish"},{"family":"Jetz","given":"Walter"}],"accessed":{"date-parts":[["2021",11,24]]},"issued":{"date-parts":[["2009",9,7]]}}}],"schema":"https://github.com/citation-style-language/schema/raw/master/csl-citation.json"} </w:instrText>
      </w:r>
      <w:r w:rsidR="00C6541F">
        <w:fldChar w:fldCharType="separate"/>
      </w:r>
      <w:r w:rsidR="00C6541F" w:rsidRPr="00E618BA">
        <w:rPr>
          <w:lang w:val="fr-FR"/>
        </w:rPr>
        <w:t>La Sorte et al. (2009)</w:t>
      </w:r>
      <w:r w:rsidR="00C6541F">
        <w:fldChar w:fldCharType="end"/>
      </w:r>
      <w:r w:rsidR="00C6541F" w:rsidRPr="00E618BA">
        <w:rPr>
          <w:lang w:val="fr-FR"/>
        </w:rPr>
        <w:t xml:space="preserve"> </w:t>
      </w:r>
      <w:proofErr w:type="spellStart"/>
      <w:r w:rsidRPr="00E618BA">
        <w:rPr>
          <w:lang w:val="fr-FR"/>
        </w:rPr>
        <w:t>reported</w:t>
      </w:r>
      <w:proofErr w:type="spellEnd"/>
      <w:r w:rsidRPr="00E618BA">
        <w:rPr>
          <w:lang w:val="fr-FR"/>
        </w:rPr>
        <w:t xml:space="preserve"> an </w:t>
      </w:r>
      <w:proofErr w:type="spellStart"/>
      <w:r w:rsidRPr="00E618BA">
        <w:rPr>
          <w:lang w:val="fr-FR"/>
        </w:rPr>
        <w:t>increase</w:t>
      </w:r>
      <w:proofErr w:type="spellEnd"/>
      <w:r w:rsidRPr="00E618BA">
        <w:rPr>
          <w:lang w:val="fr-FR"/>
        </w:rPr>
        <w:t xml:space="preserve"> of </w:t>
      </w:r>
      <w:proofErr w:type="spellStart"/>
      <w:r w:rsidRPr="00E618BA">
        <w:rPr>
          <w:lang w:val="fr-FR"/>
        </w:rPr>
        <w:t>species</w:t>
      </w:r>
      <w:proofErr w:type="spellEnd"/>
      <w:r w:rsidRPr="00E618BA">
        <w:rPr>
          <w:lang w:val="fr-FR"/>
        </w:rPr>
        <w:t xml:space="preserve"> </w:t>
      </w:r>
      <w:proofErr w:type="spellStart"/>
      <w:r w:rsidRPr="00E618BA">
        <w:rPr>
          <w:lang w:val="fr-FR"/>
        </w:rPr>
        <w:t>richness</w:t>
      </w:r>
      <w:proofErr w:type="spellEnd"/>
      <w:r w:rsidRPr="00E618BA">
        <w:rPr>
          <w:lang w:val="fr-FR"/>
        </w:rPr>
        <w:t xml:space="preserve"> at local </w:t>
      </w:r>
      <w:proofErr w:type="spellStart"/>
      <w:r w:rsidRPr="00E618BA">
        <w:rPr>
          <w:lang w:val="fr-FR"/>
        </w:rPr>
        <w:t>scales</w:t>
      </w:r>
      <w:proofErr w:type="spellEnd"/>
      <w:r w:rsidRPr="00E618BA">
        <w:rPr>
          <w:lang w:val="fr-FR"/>
        </w:rPr>
        <w:t xml:space="preserve"> </w:t>
      </w:r>
      <w:proofErr w:type="spellStart"/>
      <w:r w:rsidRPr="00E618BA">
        <w:rPr>
          <w:lang w:val="fr-FR"/>
        </w:rPr>
        <w:t>using</w:t>
      </w:r>
      <w:proofErr w:type="spellEnd"/>
      <w:r w:rsidRPr="00E618BA">
        <w:rPr>
          <w:lang w:val="fr-FR"/>
        </w:rPr>
        <w:t xml:space="preserve"> the North American </w:t>
      </w:r>
      <w:proofErr w:type="spellStart"/>
      <w:r w:rsidRPr="00E618BA">
        <w:rPr>
          <w:lang w:val="fr-FR"/>
        </w:rPr>
        <w:t>Breeding</w:t>
      </w:r>
      <w:proofErr w:type="spellEnd"/>
      <w:r w:rsidRPr="00E618BA">
        <w:rPr>
          <w:lang w:val="fr-FR"/>
        </w:rPr>
        <w:t xml:space="preserve"> Bird Survey (BBS) and </w:t>
      </w:r>
      <w:proofErr w:type="spellStart"/>
      <w:r w:rsidRPr="00E618BA">
        <w:rPr>
          <w:lang w:val="fr-FR"/>
        </w:rPr>
        <w:t>thus</w:t>
      </w:r>
      <w:proofErr w:type="spellEnd"/>
      <w:r w:rsidRPr="00E618BA">
        <w:rPr>
          <w:lang w:val="fr-FR"/>
        </w:rPr>
        <w:t xml:space="preserve"> </w:t>
      </w:r>
      <w:proofErr w:type="spellStart"/>
      <w:r w:rsidRPr="00E618BA">
        <w:rPr>
          <w:lang w:val="fr-FR"/>
        </w:rPr>
        <w:t>we</w:t>
      </w:r>
      <w:proofErr w:type="spellEnd"/>
      <w:r w:rsidRPr="00E618BA">
        <w:rPr>
          <w:lang w:val="fr-FR"/>
        </w:rPr>
        <w:t xml:space="preserve"> </w:t>
      </w:r>
      <w:proofErr w:type="spellStart"/>
      <w:r w:rsidRPr="00E618BA">
        <w:rPr>
          <w:lang w:val="fr-FR"/>
        </w:rPr>
        <w:t>decided</w:t>
      </w:r>
      <w:proofErr w:type="spellEnd"/>
      <w:r w:rsidRPr="00E618BA">
        <w:rPr>
          <w:lang w:val="fr-FR"/>
        </w:rPr>
        <w:t xml:space="preserve"> to </w:t>
      </w:r>
      <w:proofErr w:type="spellStart"/>
      <w:r w:rsidRPr="00E618BA">
        <w:rPr>
          <w:lang w:val="fr-FR"/>
        </w:rPr>
        <w:t>keep</w:t>
      </w:r>
      <w:proofErr w:type="spellEnd"/>
      <w:r w:rsidRPr="00E618BA">
        <w:rPr>
          <w:lang w:val="fr-FR"/>
        </w:rPr>
        <w:t xml:space="preserve"> </w:t>
      </w:r>
      <w:proofErr w:type="spellStart"/>
      <w:r w:rsidRPr="00E618BA">
        <w:rPr>
          <w:lang w:val="fr-FR"/>
        </w:rPr>
        <w:t>only</w:t>
      </w:r>
      <w:proofErr w:type="spellEnd"/>
      <w:r w:rsidRPr="00E618BA">
        <w:rPr>
          <w:lang w:val="fr-FR"/>
        </w:rPr>
        <w:t xml:space="preserve"> the latter. </w:t>
      </w:r>
      <w:r>
        <w:t>Both discussion about the trends and Fig. 3 account for pseudo-replication and are based on 46 trends of 12 metrics from 22 references.</w:t>
      </w:r>
    </w:p>
    <w:p w14:paraId="7C0514EC" w14:textId="77777777" w:rsidR="009D6447" w:rsidRPr="00C90661" w:rsidRDefault="007F0195" w:rsidP="000921B1">
      <w:pPr>
        <w:jc w:val="left"/>
      </w:pPr>
      <w:r>
        <w:t xml:space="preserve">Concerning the trend assessment, different papers contain the </w:t>
      </w:r>
      <w:r>
        <w:rPr>
          <w:i/>
        </w:rPr>
        <w:t>p-value</w:t>
      </w:r>
      <w:r>
        <w:t xml:space="preserve">, confidence interval or directly specify the significance of a trend of a metric. We used these to classify trends into 3 </w:t>
      </w:r>
      <w:r w:rsidRPr="00C90661">
        <w:t xml:space="preserve">categories: </w:t>
      </w:r>
      <w:r w:rsidRPr="00C90661">
        <w:rPr>
          <w:i/>
        </w:rPr>
        <w:t xml:space="preserve">Increase </w:t>
      </w:r>
      <w:r w:rsidRPr="00C90661">
        <w:t xml:space="preserve">(significantly higher than 0), </w:t>
      </w:r>
      <w:r w:rsidRPr="00C90661">
        <w:rPr>
          <w:i/>
        </w:rPr>
        <w:t xml:space="preserve">Stable </w:t>
      </w:r>
      <w:r w:rsidRPr="00C90661">
        <w:t xml:space="preserve">(not significantly different from 0), or </w:t>
      </w:r>
      <w:r w:rsidRPr="00C90661">
        <w:rPr>
          <w:i/>
        </w:rPr>
        <w:t>Decrease</w:t>
      </w:r>
      <w:r w:rsidRPr="00C90661">
        <w:t xml:space="preserve"> (significantly lower than 0). However, some papers give only graphical representations of the trend. In this case, the confidence interval was used when given (</w:t>
      </w:r>
      <w:proofErr w:type="gramStart"/>
      <w:r w:rsidRPr="00C90661">
        <w:rPr>
          <w:i/>
        </w:rPr>
        <w:t>i.e.</w:t>
      </w:r>
      <w:proofErr w:type="gramEnd"/>
      <w:r w:rsidRPr="00C90661">
        <w:rPr>
          <w:i/>
        </w:rPr>
        <w:t xml:space="preserve"> </w:t>
      </w:r>
      <w:r w:rsidRPr="00C90661">
        <w:t xml:space="preserve">ending point of the trend outside of the confidence interval of the starting point). We note that we reported the overall trend of each study, </w:t>
      </w:r>
      <w:proofErr w:type="gramStart"/>
      <w:r w:rsidRPr="00C90661">
        <w:rPr>
          <w:i/>
        </w:rPr>
        <w:t>i.e.</w:t>
      </w:r>
      <w:proofErr w:type="gramEnd"/>
      <w:r w:rsidRPr="00C90661">
        <w:t xml:space="preserve"> with a temporal lag equal to the temporal extent (Fig. 1C), even though an overall trend is composed of increases and </w:t>
      </w:r>
      <w:r w:rsidRPr="00C90661">
        <w:lastRenderedPageBreak/>
        <w:t>decreases throughout the temporal extent. We then summarised the trends by counting the increases, stable trends, and decreases within categories of spatial and temporal grains, and metric type.</w:t>
      </w:r>
    </w:p>
    <w:p w14:paraId="6A00A42F" w14:textId="77777777" w:rsidR="009D6447" w:rsidRDefault="007F0195" w:rsidP="000921B1">
      <w:pPr>
        <w:pStyle w:val="Heading1"/>
        <w:spacing w:line="480" w:lineRule="auto"/>
        <w:ind w:firstLine="0"/>
        <w:jc w:val="left"/>
      </w:pPr>
      <w:r>
        <w:t>Results</w:t>
      </w:r>
    </w:p>
    <w:p w14:paraId="35A7820E" w14:textId="08746C06" w:rsidR="009D6447" w:rsidRDefault="007F0195" w:rsidP="000921B1">
      <w:pPr>
        <w:ind w:firstLine="0"/>
        <w:jc w:val="left"/>
      </w:pPr>
      <w:r w:rsidRPr="00C90661">
        <w:t>The oldest and longest study</w:t>
      </w:r>
      <w:r w:rsidR="00F3383B" w:rsidRPr="00C90661">
        <w:t xml:space="preserve"> </w:t>
      </w:r>
      <w:r w:rsidR="00F3383B" w:rsidRPr="00C90661">
        <w:fldChar w:fldCharType="begin"/>
      </w:r>
      <w:r w:rsidR="00F3383B" w:rsidRPr="00C90661">
        <w:instrText xml:space="preserve"> ADDIN ZOTERO_ITEM CSL_CITATION {"citationID":"2TsiyTES","properties":{"formattedCitation":"(Tingley &amp; Beissinger, 2013)","plainCitation":"(Tingley &amp; Beissinger, 2013)","noteIndex":0},"citationItems":[{"id":1185,"uris":["http://zotero.org/users/6714553/items/4QJGSYQ4"],"itemData":{"id":1185,"type":"article-journal","abstract":"Although there are numerous examples of individual species moving up in elevation and poleward in latitude in response to 20th century climate change, how communities have responded is less well understood and requires fully accounting for changes in species-specific detectability over time, which has been neglected in past studies. We use a hierarchical Bayesian occupancy model to examine bird species richness change and turnover along three elevation gradients surveyed 80–100 years apart in the Sierra Nevada of California, USA. Richness declined over the 20th century across all elevations. Turnover was greatest at the highest and the lowest elevations. These findings were only apparent, however, after species' detectability was incorporated into measures of species richness. Further partitioning of species richness changes by elevational life zone showed that numbers of low- and high-elevation species declined, without a concurrent expansion by mid-elevation species. Our results provide empirical evidence for biodiversity loss in protected montane areas during the 20th century and highlight the importance of accounting for detectability in comparisons of species richness over time.","container-title":"Ecology","DOI":"10.1890/12-0928.1","ISSN":"1939-9170","issue":"3","language":"en","note":"_eprint: https://onlinelibrary.wiley.com/doi/pdf/10.1890/12-0928.1","page":"598-609","source":"Wiley Online Library","title":"Cryptic loss of montane avian richness and high community turnover over 100 years","URL":"https://onlinelibrary.wiley.com/doi/abs/10.1890/12-0928.1","volume":"94","author":[{"family":"Tingley","given":"Morgan W."},{"family":"Beissinger","given":"Steven R."}],"accessed":{"date-parts":[["2021",11,24]]},"issued":{"date-parts":[["2013"]]}}}],"schema":"https://github.com/citation-style-language/schema/raw/master/csl-citation.json"} </w:instrText>
      </w:r>
      <w:r w:rsidR="00F3383B" w:rsidRPr="00C90661">
        <w:fldChar w:fldCharType="separate"/>
      </w:r>
      <w:r w:rsidR="00F3383B" w:rsidRPr="00C90661">
        <w:t>(Tingley &amp; Beissinger, 2013)</w:t>
      </w:r>
      <w:r w:rsidR="00F3383B" w:rsidRPr="00C90661">
        <w:fldChar w:fldCharType="end"/>
      </w:r>
      <w:r w:rsidRPr="00C90661">
        <w:t xml:space="preserve"> started in 1911, but most of the studies used datasets starting in the 1970s-1980s and ending in the 2000s-2010s (Fig. 2A). The median temporal extent among the 59 assessed trends is 28 years, with a minimum temporal extent of 6 years and a maximum of 99 years (Fig. 2A). Among all the studies, only three different temporal grains of the analysis (Fig. 1D) were clearly specified (2.5, 3.4, 0.08 </w:t>
      </w:r>
      <w:r w:rsidR="005A07C9" w:rsidRPr="00C90661">
        <w:t xml:space="preserve">decimal </w:t>
      </w:r>
      <w:r w:rsidRPr="00C90661">
        <w:t>hours).</w:t>
      </w:r>
      <w:r w:rsidRPr="00C90661">
        <w:rPr>
          <w:b/>
        </w:rPr>
        <w:t xml:space="preserve"> </w:t>
      </w:r>
      <w:r w:rsidRPr="00C90661">
        <w:t xml:space="preserve">The median spatial extent of the 24 articles is </w:t>
      </w:r>
      <w:r w:rsidRPr="00C90661">
        <w:rPr>
          <w:i/>
        </w:rPr>
        <w:t xml:space="preserve">ca. </w:t>
      </w:r>
      <w:r w:rsidRPr="00C90661">
        <w:t xml:space="preserve">300,000 </w:t>
      </w:r>
      <w:r w:rsidRPr="00C90661">
        <w:rPr>
          <w:i/>
        </w:rPr>
        <w:t>km²</w:t>
      </w:r>
      <w:r w:rsidRPr="00C90661">
        <w:t xml:space="preserve">, with the smallest area of 267 </w:t>
      </w:r>
      <w:r w:rsidRPr="00C90661">
        <w:rPr>
          <w:i/>
        </w:rPr>
        <w:t>km²</w:t>
      </w:r>
      <w:r w:rsidRPr="00C90661">
        <w:t xml:space="preserve"> and the greatest representing the global land surface (Fig. 2</w:t>
      </w:r>
      <w:proofErr w:type="gramStart"/>
      <w:r w:rsidRPr="00C90661">
        <w:t>B,C</w:t>
      </w:r>
      <w:proofErr w:type="gramEnd"/>
      <w:r w:rsidRPr="00C90661">
        <w:t xml:space="preserve">). Altogether, the 59 trends consist of 18 combinations of spatial grains and metrics. Studies reporting trends with spatial replicates were almost only found for Europe and North America. Only </w:t>
      </w:r>
      <w:r w:rsidR="00BD7E1F" w:rsidRPr="00C90661">
        <w:fldChar w:fldCharType="begin"/>
      </w:r>
      <w:r w:rsidR="008A615E" w:rsidRPr="00C90661">
        <w:instrText xml:space="preserve"> ADDIN ZOTERO_ITEM CSL_CITATION {"citationID":"0v20bL0i","properties":{"formattedCitation":"(Blowes et al., 2019; Dornelas et al., 2014; Jarzyna &amp; Jetz, 2018)","plainCitation":"(Blowes et al., 2019; Dornelas et al., 2014; Jarzyna &amp; Jetz, 2018)","dontUpdate":true,"noteIndex":0},"citationItems":[{"id":14,"uris":["http://zotero.org/users/6714553/items/NM9KYG5G"],"itemData":{"id":14,"type":"article-journal","abstract":"Spatial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A."},{"family":"Jetz","given":"Walter"}],"accessed":{"date-parts":[["2020",7,29]]},"issued":{"date-parts":[["2018",12]]}}}],"schema":"https://github.com/citation-style-language/schema/raw/master/csl-citation.json"} </w:instrText>
      </w:r>
      <w:r w:rsidR="00BD7E1F" w:rsidRPr="00C90661">
        <w:fldChar w:fldCharType="separate"/>
      </w:r>
      <w:r w:rsidR="00BD7E1F" w:rsidRPr="00C90661">
        <w:rPr>
          <w:lang w:val="fr-FR"/>
        </w:rPr>
        <w:t>Blowes et al. (2019), Dornelas et al. (2014), Jarzyna &amp; Jetz (2018)</w:t>
      </w:r>
      <w:r w:rsidR="00BD7E1F" w:rsidRPr="00C90661">
        <w:fldChar w:fldCharType="end"/>
      </w:r>
      <w:r w:rsidR="00BD7E1F" w:rsidRPr="00C90661">
        <w:rPr>
          <w:lang w:val="fr-FR"/>
        </w:rPr>
        <w:t xml:space="preserve"> </w:t>
      </w:r>
      <w:r w:rsidRPr="00C90661">
        <w:t>conducted worldwide analysis</w:t>
      </w:r>
      <w:r>
        <w:t xml:space="preserve">. </w:t>
      </w:r>
    </w:p>
    <w:tbl>
      <w:tblPr>
        <w:tblStyle w:val="a3"/>
        <w:tblW w:w="9016" w:type="dxa"/>
        <w:tblInd w:w="-100" w:type="dxa"/>
        <w:tblLayout w:type="fixed"/>
        <w:tblLook w:val="0400" w:firstRow="0" w:lastRow="0" w:firstColumn="0" w:lastColumn="0" w:noHBand="0" w:noVBand="1"/>
      </w:tblPr>
      <w:tblGrid>
        <w:gridCol w:w="4746"/>
        <w:gridCol w:w="4270"/>
      </w:tblGrid>
      <w:tr w:rsidR="009D6447" w14:paraId="7A9DAEB2" w14:textId="77777777">
        <w:trPr>
          <w:cantSplit/>
        </w:trPr>
        <w:tc>
          <w:tcPr>
            <w:tcW w:w="9016" w:type="dxa"/>
            <w:gridSpan w:val="2"/>
          </w:tcPr>
          <w:p w14:paraId="76352AE6" w14:textId="77777777" w:rsidR="009D6447" w:rsidRDefault="007F0195" w:rsidP="000921B1">
            <w:pPr>
              <w:widowControl w:val="0"/>
              <w:spacing w:line="480" w:lineRule="auto"/>
              <w:jc w:val="left"/>
              <w:rPr>
                <w:rFonts w:ascii="Arial" w:eastAsia="Arial" w:hAnsi="Arial" w:cs="Arial"/>
                <w:b/>
              </w:rPr>
            </w:pPr>
            <w:r>
              <w:rPr>
                <w:rFonts w:ascii="Arial" w:eastAsia="Arial" w:hAnsi="Arial" w:cs="Arial"/>
                <w:b/>
              </w:rPr>
              <w:lastRenderedPageBreak/>
              <w:t>(A)</w:t>
            </w:r>
          </w:p>
          <w:p w14:paraId="6C25A0FB" w14:textId="4713CA2D" w:rsidR="009D6447" w:rsidRPr="00A81D49" w:rsidRDefault="00A81D49" w:rsidP="000921B1">
            <w:pPr>
              <w:widowControl w:val="0"/>
              <w:spacing w:line="480" w:lineRule="auto"/>
              <w:jc w:val="left"/>
              <w:rPr>
                <w:rFonts w:ascii="Arial" w:eastAsia="Arial" w:hAnsi="Arial" w:cs="Arial"/>
                <w:b/>
              </w:rPr>
            </w:pPr>
            <w:r>
              <w:rPr>
                <w:rFonts w:ascii="Arial" w:eastAsia="Arial" w:hAnsi="Arial" w:cs="Arial"/>
                <w:b/>
                <w:noProof/>
              </w:rPr>
              <w:drawing>
                <wp:inline distT="0" distB="0" distL="0" distR="0" wp14:anchorId="11C83F2B" wp14:editId="55C1A9F2">
                  <wp:extent cx="4207882" cy="31652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13501" cy="3169457"/>
                          </a:xfrm>
                          <a:prstGeom prst="rect">
                            <a:avLst/>
                          </a:prstGeom>
                          <a:noFill/>
                          <a:ln>
                            <a:noFill/>
                          </a:ln>
                        </pic:spPr>
                      </pic:pic>
                    </a:graphicData>
                  </a:graphic>
                </wp:inline>
              </w:drawing>
            </w:r>
          </w:p>
        </w:tc>
      </w:tr>
      <w:tr w:rsidR="009D6447" w14:paraId="3064EB91" w14:textId="77777777">
        <w:trPr>
          <w:cantSplit/>
        </w:trPr>
        <w:tc>
          <w:tcPr>
            <w:tcW w:w="4746" w:type="dxa"/>
          </w:tcPr>
          <w:p w14:paraId="0E43EA10" w14:textId="77777777" w:rsidR="009D6447" w:rsidRDefault="007F0195" w:rsidP="000921B1">
            <w:pPr>
              <w:widowControl w:val="0"/>
              <w:spacing w:line="480" w:lineRule="auto"/>
              <w:jc w:val="left"/>
              <w:rPr>
                <w:rFonts w:ascii="Arial" w:eastAsia="Arial" w:hAnsi="Arial" w:cs="Arial"/>
                <w:b/>
              </w:rPr>
            </w:pPr>
            <w:r>
              <w:rPr>
                <w:rFonts w:ascii="Arial" w:eastAsia="Arial" w:hAnsi="Arial" w:cs="Arial"/>
                <w:b/>
              </w:rPr>
              <w:t>(B)</w:t>
            </w:r>
          </w:p>
          <w:p w14:paraId="5E7723FA" w14:textId="77777777" w:rsidR="009D6447" w:rsidRDefault="007F0195" w:rsidP="000921B1">
            <w:pPr>
              <w:spacing w:line="480" w:lineRule="auto"/>
              <w:jc w:val="left"/>
            </w:pPr>
            <w:r>
              <w:rPr>
                <w:noProof/>
              </w:rPr>
              <w:drawing>
                <wp:inline distT="114300" distB="114300" distL="114300" distR="114300" wp14:anchorId="02032D16" wp14:editId="4EE558E1">
                  <wp:extent cx="2876550" cy="2959100"/>
                  <wp:effectExtent l="0" t="0" r="0" b="0"/>
                  <wp:docPr id="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2876550" cy="2959100"/>
                          </a:xfrm>
                          <a:prstGeom prst="rect">
                            <a:avLst/>
                          </a:prstGeom>
                          <a:ln/>
                        </pic:spPr>
                      </pic:pic>
                    </a:graphicData>
                  </a:graphic>
                </wp:inline>
              </w:drawing>
            </w:r>
          </w:p>
        </w:tc>
        <w:tc>
          <w:tcPr>
            <w:tcW w:w="4270" w:type="dxa"/>
          </w:tcPr>
          <w:p w14:paraId="1BAC288E" w14:textId="7AC18E63" w:rsidR="009D6447" w:rsidRDefault="007F0195" w:rsidP="000921B1">
            <w:pPr>
              <w:widowControl w:val="0"/>
              <w:spacing w:line="480" w:lineRule="auto"/>
              <w:jc w:val="left"/>
              <w:rPr>
                <w:rFonts w:ascii="Arial" w:eastAsia="Arial" w:hAnsi="Arial" w:cs="Arial"/>
                <w:b/>
              </w:rPr>
            </w:pPr>
            <w:r>
              <w:rPr>
                <w:rFonts w:ascii="Arial" w:eastAsia="Arial" w:hAnsi="Arial" w:cs="Arial"/>
                <w:b/>
              </w:rPr>
              <w:t>(C)</w:t>
            </w:r>
          </w:p>
          <w:p w14:paraId="6E8063C6" w14:textId="77777777" w:rsidR="00A81D49" w:rsidRDefault="00A81D49" w:rsidP="000921B1">
            <w:pPr>
              <w:widowControl w:val="0"/>
              <w:spacing w:line="480" w:lineRule="auto"/>
              <w:jc w:val="left"/>
              <w:rPr>
                <w:rFonts w:ascii="Arial" w:eastAsia="Arial" w:hAnsi="Arial" w:cs="Arial"/>
                <w:b/>
              </w:rPr>
            </w:pPr>
          </w:p>
          <w:p w14:paraId="369C974B" w14:textId="77777777" w:rsidR="009D6447" w:rsidRDefault="007F0195" w:rsidP="000921B1">
            <w:pPr>
              <w:spacing w:line="480" w:lineRule="auto"/>
              <w:jc w:val="left"/>
            </w:pPr>
            <w:r>
              <w:rPr>
                <w:noProof/>
              </w:rPr>
              <w:drawing>
                <wp:inline distT="0" distB="0" distL="0" distR="0" wp14:anchorId="4F8F948E" wp14:editId="5242F875">
                  <wp:extent cx="2455937" cy="1910753"/>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2455937" cy="1910753"/>
                          </a:xfrm>
                          <a:prstGeom prst="rect">
                            <a:avLst/>
                          </a:prstGeom>
                          <a:ln/>
                        </pic:spPr>
                      </pic:pic>
                    </a:graphicData>
                  </a:graphic>
                </wp:inline>
              </w:drawing>
            </w:r>
          </w:p>
        </w:tc>
      </w:tr>
    </w:tbl>
    <w:p w14:paraId="2AADF2EB" w14:textId="77777777" w:rsidR="009D6447" w:rsidRDefault="009D6447" w:rsidP="000921B1">
      <w:pPr>
        <w:jc w:val="left"/>
      </w:pPr>
    </w:p>
    <w:p w14:paraId="6E4CE1A8" w14:textId="77777777" w:rsidR="009D6447" w:rsidRPr="00940F88" w:rsidRDefault="007F0195" w:rsidP="000921B1">
      <w:pPr>
        <w:pStyle w:val="Heading2"/>
        <w:ind w:firstLine="0"/>
        <w:jc w:val="left"/>
      </w:pPr>
      <w:bookmarkStart w:id="165" w:name="_heading=h.3znysh7" w:colFirst="0" w:colLast="0"/>
      <w:bookmarkEnd w:id="165"/>
      <w:r w:rsidRPr="00940F88">
        <w:lastRenderedPageBreak/>
        <w:t>Overall trends</w:t>
      </w:r>
    </w:p>
    <w:p w14:paraId="1679E464" w14:textId="2EBD88BA" w:rsidR="009D6447" w:rsidRPr="00C90661" w:rsidRDefault="007F0195" w:rsidP="000921B1">
      <w:pPr>
        <w:ind w:firstLine="0"/>
        <w:jc w:val="left"/>
      </w:pPr>
      <w:r>
        <w:t xml:space="preserve">Overall, we found 36 </w:t>
      </w:r>
      <w:r>
        <w:rPr>
          <w:i/>
        </w:rPr>
        <w:t xml:space="preserve">Increases, </w:t>
      </w:r>
      <w:r>
        <w:t xml:space="preserve">13 </w:t>
      </w:r>
      <w:r>
        <w:rPr>
          <w:i/>
        </w:rPr>
        <w:t xml:space="preserve">Stable </w:t>
      </w:r>
      <w:r>
        <w:t>and</w:t>
      </w:r>
      <w:r>
        <w:rPr>
          <w:i/>
        </w:rPr>
        <w:t xml:space="preserve"> </w:t>
      </w:r>
      <w:r>
        <w:t xml:space="preserve">10 </w:t>
      </w:r>
      <w:r>
        <w:rPr>
          <w:i/>
        </w:rPr>
        <w:t>Decreases</w:t>
      </w:r>
      <w:r>
        <w:t xml:space="preserve"> trends (each trend is based on spatially replicated data) across the literature (see Appendix A: Fig. </w:t>
      </w:r>
      <w:r w:rsidRPr="00F33E3C">
        <w:t>2</w:t>
      </w:r>
      <w:r>
        <w:t>A). After accounting for pseudo-replicates, there were 2</w:t>
      </w:r>
      <w:r w:rsidR="00713D2F">
        <w:t>6</w:t>
      </w:r>
      <w:r>
        <w:t xml:space="preserve"> </w:t>
      </w:r>
      <w:r>
        <w:rPr>
          <w:i/>
        </w:rPr>
        <w:t>Increases</w:t>
      </w:r>
      <w:r>
        <w:t xml:space="preserve">, 10 </w:t>
      </w:r>
      <w:r>
        <w:rPr>
          <w:i/>
        </w:rPr>
        <w:t xml:space="preserve">Stable </w:t>
      </w:r>
      <w:r>
        <w:t xml:space="preserve">and 10 </w:t>
      </w:r>
      <w:r>
        <w:rPr>
          <w:i/>
        </w:rPr>
        <w:t xml:space="preserve">Decreases </w:t>
      </w:r>
      <w:r>
        <w:t xml:space="preserve">(Fig. 3A).  Remarkably, studies with spatial replicates at </w:t>
      </w:r>
      <w:r>
        <w:rPr>
          <w:i/>
        </w:rPr>
        <w:t>National</w:t>
      </w:r>
      <w:r>
        <w:t xml:space="preserve"> grain (</w:t>
      </w:r>
      <w:proofErr w:type="gramStart"/>
      <w:r>
        <w:rPr>
          <w:i/>
        </w:rPr>
        <w:t>i.e.</w:t>
      </w:r>
      <w:proofErr w:type="gramEnd"/>
      <w:r>
        <w:rPr>
          <w:i/>
        </w:rPr>
        <w:t xml:space="preserve"> </w:t>
      </w:r>
      <w:r>
        <w:t xml:space="preserve">averaging trends across several countries) were absent. In our case, local grains were more represented than the others, and the number of articles decreases with the increasing spatial grain. From the selected </w:t>
      </w:r>
      <w:r w:rsidRPr="00C90661">
        <w:t xml:space="preserve">articles, local spatial grains exhibited the highest variation in the trend sign. Surprisingly, trends at regional grains were mainly increasing and no decreases were found. At the </w:t>
      </w:r>
      <w:r w:rsidRPr="00C90661">
        <w:rPr>
          <w:i/>
        </w:rPr>
        <w:t xml:space="preserve">Global </w:t>
      </w:r>
      <w:r w:rsidRPr="00C90661">
        <w:t xml:space="preserve">scale, as expected, we found no </w:t>
      </w:r>
      <w:r w:rsidRPr="00C90661">
        <w:rPr>
          <w:i/>
        </w:rPr>
        <w:t>Increase</w:t>
      </w:r>
      <w:r w:rsidRPr="00C90661">
        <w:t>. Also, we did not find any relationship between the starting year and the sign of the temporal trend (Appendix A: Fig. 1).</w:t>
      </w:r>
      <w:r w:rsidR="00F33E3C">
        <w:t xml:space="preserve"> </w:t>
      </w:r>
      <w:bookmarkStart w:id="166" w:name="_Hlk127345685"/>
      <w:r w:rsidR="00F33E3C" w:rsidRPr="00F33E3C">
        <w:rPr>
          <w:color w:val="0070C0"/>
        </w:rPr>
        <w:t xml:space="preserve">We warn </w:t>
      </w:r>
      <w:r w:rsidR="00F33E3C">
        <w:rPr>
          <w:color w:val="0070C0"/>
        </w:rPr>
        <w:t>that the direction of a trend has different meaning according to the metric considered (</w:t>
      </w:r>
      <w:proofErr w:type="gramStart"/>
      <w:r w:rsidR="00F33E3C" w:rsidRPr="00F33E3C">
        <w:rPr>
          <w:i/>
          <w:iCs/>
          <w:color w:val="0070C0"/>
        </w:rPr>
        <w:t>e.g.</w:t>
      </w:r>
      <w:proofErr w:type="gramEnd"/>
      <w:r w:rsidR="00F33E3C">
        <w:rPr>
          <w:color w:val="0070C0"/>
        </w:rPr>
        <w:t xml:space="preserve"> an increase of species richness does not bear the same meaning than an increase of </w:t>
      </w:r>
      <w:r w:rsidR="00F33E3C" w:rsidRPr="00F33E3C">
        <w:rPr>
          <w:color w:val="0070C0"/>
        </w:rPr>
        <w:t>spatial beta-diversity</w:t>
      </w:r>
      <w:r w:rsidR="00F33E3C">
        <w:rPr>
          <w:color w:val="0070C0"/>
        </w:rPr>
        <w:t xml:space="preserve">). </w:t>
      </w:r>
      <w:bookmarkEnd w:id="166"/>
    </w:p>
    <w:p w14:paraId="5D3B9BA1" w14:textId="5493326E" w:rsidR="009D6447" w:rsidRDefault="00DD7339" w:rsidP="000921B1">
      <w:pPr>
        <w:jc w:val="left"/>
        <w:rPr>
          <w:color w:val="0070C0"/>
        </w:rPr>
      </w:pPr>
      <w:r>
        <w:rPr>
          <w:noProof/>
        </w:rPr>
        <w:lastRenderedPageBreak/>
        <w:drawing>
          <wp:inline distT="0" distB="0" distL="0" distR="0" wp14:anchorId="286A7A43" wp14:editId="4D1C5FC7">
            <wp:extent cx="5725795" cy="4304665"/>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5795" cy="4304665"/>
                    </a:xfrm>
                    <a:prstGeom prst="rect">
                      <a:avLst/>
                    </a:prstGeom>
                    <a:noFill/>
                    <a:ln>
                      <a:noFill/>
                    </a:ln>
                  </pic:spPr>
                </pic:pic>
              </a:graphicData>
            </a:graphic>
          </wp:inline>
        </w:drawing>
      </w:r>
    </w:p>
    <w:p w14:paraId="52CE5E62" w14:textId="77777777" w:rsidR="009D6447" w:rsidRDefault="007F0195" w:rsidP="000921B1">
      <w:pPr>
        <w:pStyle w:val="Heading2"/>
        <w:jc w:val="left"/>
        <w:rPr>
          <w:b/>
        </w:rPr>
      </w:pPr>
      <w:bookmarkStart w:id="167" w:name="_heading=h.2et92p0" w:colFirst="0" w:colLast="0"/>
      <w:bookmarkEnd w:id="167"/>
      <w:r>
        <w:t>Trends by metric</w:t>
      </w:r>
    </w:p>
    <w:p w14:paraId="5207A8D9" w14:textId="77777777" w:rsidR="009D6447" w:rsidRDefault="007F0195" w:rsidP="000921B1">
      <w:pPr>
        <w:jc w:val="left"/>
      </w:pPr>
      <w:r w:rsidRPr="00C90661">
        <w:t xml:space="preserve">Among the different metrics, most of the examined studies deal with temporal trends of species richness (Fig. 3B, </w:t>
      </w:r>
      <w:proofErr w:type="spellStart"/>
      <w:r w:rsidRPr="00C90661">
        <w:rPr>
          <w:i/>
        </w:rPr>
        <w:t>sR</w:t>
      </w:r>
      <w:proofErr w:type="spellEnd"/>
      <w:r w:rsidRPr="00C90661">
        <w:rPr>
          <w:i/>
        </w:rPr>
        <w:t xml:space="preserve"> =</w:t>
      </w:r>
      <w:r w:rsidRPr="00C90661">
        <w:t xml:space="preserve"> </w:t>
      </w:r>
      <w:r w:rsidRPr="00C90661">
        <w:rPr>
          <w:i/>
        </w:rPr>
        <w:t>41%;</w:t>
      </w:r>
      <w:r w:rsidRPr="00C90661">
        <w:t xml:space="preserve"> Appendix A: Fig. 2B, </w:t>
      </w:r>
      <w:proofErr w:type="spellStart"/>
      <w:r w:rsidRPr="00C90661">
        <w:rPr>
          <w:i/>
        </w:rPr>
        <w:t>sR</w:t>
      </w:r>
      <w:proofErr w:type="spellEnd"/>
      <w:r w:rsidRPr="00C90661">
        <w:rPr>
          <w:i/>
        </w:rPr>
        <w:t xml:space="preserve"> = 54%</w:t>
      </w:r>
      <w:r w:rsidRPr="00C90661">
        <w:t xml:space="preserve">).  We seldom found trends of the other metrics with spatial replicates. Even when accounting for pseudo-replicates, the most common trend of richness (both taxonomic and functional) is </w:t>
      </w:r>
      <w:r w:rsidRPr="00C90661">
        <w:rPr>
          <w:i/>
        </w:rPr>
        <w:t>Increase</w:t>
      </w:r>
      <w:r w:rsidRPr="00C90661">
        <w:t xml:space="preserve">, whilst </w:t>
      </w:r>
      <w:r w:rsidRPr="00C90661">
        <w:rPr>
          <w:i/>
        </w:rPr>
        <w:t xml:space="preserve">Decrease </w:t>
      </w:r>
      <w:r w:rsidRPr="00C90661">
        <w:t xml:space="preserve">is the less common. Evenness indices (both taxonomic and functional) are also found mainly increasing. Interestingly, taxonomic diversity is only increasing whilst functional diversity is reported increasing, decreasing and stable. Spatial β-diversity </w:t>
      </w:r>
      <w:r>
        <w:t xml:space="preserve">indices (both taxonomic and functional) mainly decrease whilst temporal β-diversity mainly increases. </w:t>
      </w:r>
    </w:p>
    <w:p w14:paraId="0AE55F1B" w14:textId="77777777" w:rsidR="009D6447" w:rsidRDefault="007F0195" w:rsidP="000921B1">
      <w:pPr>
        <w:pStyle w:val="Heading2"/>
        <w:ind w:firstLine="0"/>
        <w:jc w:val="left"/>
      </w:pPr>
      <w:bookmarkStart w:id="168" w:name="_heading=h.tyjcwt" w:colFirst="0" w:colLast="0"/>
      <w:bookmarkEnd w:id="168"/>
      <w:r>
        <w:lastRenderedPageBreak/>
        <w:t>Trends by spatial grain</w:t>
      </w:r>
    </w:p>
    <w:p w14:paraId="1C7E5338" w14:textId="77777777" w:rsidR="009D6447" w:rsidRDefault="007F0195" w:rsidP="000921B1">
      <w:pPr>
        <w:ind w:firstLine="0"/>
        <w:jc w:val="left"/>
        <w:rPr>
          <w:b/>
          <w:i/>
        </w:rPr>
      </w:pPr>
      <w:r>
        <w:t xml:space="preserve">Trends of only three metrics are comparable through spatial scales (Fig. 3C): species richness, functional </w:t>
      </w:r>
      <w:proofErr w:type="gramStart"/>
      <w:r>
        <w:t>diversity</w:t>
      </w:r>
      <w:proofErr w:type="gramEnd"/>
      <w:r>
        <w:t xml:space="preserve"> and temporal β-diversity. In the studies that we reviewed, at local and regional grains, species richness mostly increases while it decreases at global scale. At local grain, functional diversity shows as many decreases as increases, whilst it is increasing at regional grain and decreasing at global scale. Temporal β-diversity is mainly increasing at local and regional grains and is stable at global scale.</w:t>
      </w:r>
    </w:p>
    <w:p w14:paraId="354B5EF7" w14:textId="77777777" w:rsidR="009D6447" w:rsidRDefault="007F0195" w:rsidP="000921B1">
      <w:pPr>
        <w:pStyle w:val="Heading1"/>
        <w:spacing w:line="480" w:lineRule="auto"/>
        <w:ind w:firstLine="0"/>
        <w:jc w:val="left"/>
      </w:pPr>
      <w:bookmarkStart w:id="169" w:name="_heading=h.3dy6vkm" w:colFirst="0" w:colLast="0"/>
      <w:bookmarkEnd w:id="169"/>
      <w:r>
        <w:t>Discussion</w:t>
      </w:r>
    </w:p>
    <w:p w14:paraId="2786F87B" w14:textId="77777777" w:rsidR="009D6447" w:rsidRDefault="007F0195" w:rsidP="000921B1">
      <w:pPr>
        <w:pStyle w:val="Heading2"/>
        <w:ind w:firstLine="0"/>
        <w:jc w:val="left"/>
      </w:pPr>
      <w:bookmarkStart w:id="170" w:name="_heading=h.1t3h5sf" w:colFirst="0" w:colLast="0"/>
      <w:bookmarkEnd w:id="170"/>
      <w:r>
        <w:t>Dynamics of avian biodiversity</w:t>
      </w:r>
    </w:p>
    <w:p w14:paraId="7FF75CD9" w14:textId="1675210F" w:rsidR="009D6447" w:rsidRPr="00C90661" w:rsidRDefault="007F0195" w:rsidP="000921B1">
      <w:pPr>
        <w:ind w:firstLine="0"/>
        <w:jc w:val="left"/>
      </w:pPr>
      <w:r w:rsidRPr="00C90661">
        <w:t>While global species richness is undoubtedly decreasing</w:t>
      </w:r>
      <w:r w:rsidR="00394FBF" w:rsidRPr="00C90661">
        <w:t xml:space="preserve"> </w:t>
      </w:r>
      <w:r w:rsidR="00394FBF" w:rsidRPr="00C90661">
        <w:fldChar w:fldCharType="begin"/>
      </w:r>
      <w:r w:rsidR="00E618BA" w:rsidRPr="00C90661">
        <w:instrText xml:space="preserve"> ADDIN ZOTERO_ITEM CSL_CITATION {"citationID":"mjWrulC7","properties":{"formattedCitation":"(Barnosky et al., 2011; Diamond, 1989; Smith et al., 1993)","plainCitation":"(Barnosky et al., 2011; Diamond, 1989; Smith et al., 1993)","dontUpdate":true,"noteIndex":0},"citationItems":[{"id":16,"uris":["http://zotero.org/users/6714553/items/FZIA8ZC3"],"itemData":{"id":16,"type":"article-journal","abstract":"Palaeontologists recognize five major extinction events from the fossil record, with the most recent, the Cretaceous mass extinction, ending some 65 million years ago. Given the many species known to have disappeared in the past few thousand years, some biologists suggest that a sixth such event is now under way. Barnosky et al. set out to review the evidence for that claim, and conclude that the recent loss of species is dramatic and serious, but not yet in the mass extinction category — usually defined as a loss of at least 75% of Earth's species in a geologically short time frame. But that said, there are clear indications that the loss of species now classed as 'critically endangered' would soon propel the world into its sixth mass extinction.","container-title":"Nature","DOI":"10.1038/nature09678","ISSN":"1476-4687","issue":"7336","language":"en","note":"number: 7336\npublisher: Nature Publishing Group","page":"51-57","source":"www-nature-com.accesdistant.sorbonne-universite.fr","title":"Has the Earth’s sixth mass extinction already arrived?","URL":"http://www.nature.com/articles/nature09678","volume":"471","author":[{"family":"Barnosky","given":"Anthony D."},{"family":"Matzke","given":"Nicholas"},{"family":"Tomiya","given":"Susumu"},{"family":"Wogan","given":"Guinevere O. U."},{"family":"Swartz","given":"Brian"},{"family":"Quental","given":"Tiago B."},{"family":"Marshall","given":"Charles"},{"family":"McGuire","given":"Jenny L."},{"family":"Lindsey","given":"Emily L."},{"family":"Maguire","given":"Kaitlin C."},{"family":"Mersey","given":"Ben"},{"family":"Ferrer","given":"Elizabeth A."}],"accessed":{"date-parts":[["2020",7,8]]},"issued":{"date-parts":[["2011",3]]}}},{"id":1483,"uris":["http://zotero.org/users/6714553/items/IRLT4VN4"],"itemData":{"id":1483,"type":"article-journal","abstract":"This paper re-evaluates whether we are really at the start of a mass extinction caused by humans. I consider the present, past and future of human-caused extinctions. As regards the present, estimates of extinction rates based on Red Data Books underestimate real values by a large factor, because the books evaluate only those species that have attracted specific attention and searches. Especially in tropical areas with few resident biologists, many poorly known species go extinct without having been the object of specific attention, and others disappear even before being described. A 'green list' of species known to be secure is needed to complement 'red books' of species known to be extinct. As regards the past, it is now clear that the first arrival of humans at any oceanic island with no previous human inhabitants has always precipitated a mass extinction in the island biota. Well-known victims include New Zealand's moas, Madagascar's giant lemurs, and scores of bird species on Hawaii and other tropical Pacific islands. Late-Pleistocene or Holocene extinctions of large mammals after the first arrival of humans in North America, South America and Australia may also have been caused by humans. Hence human-caused mass extinction is not a hypothesis for the future but an event that has been underway for thousands of years. As regards the future, consideration of the main mechanisms of human-caused extinctions (overhunting, effects of introduced species, habitat destruction, and secondary ripple effects) indicates that the rate of extinction is accelerating.(ABSTRACT TRUNCATED AT 250 WORDS)","container-title":"Philosophical Transactions of the Royal Society of London. Series B, Biological Sciences","DOI":"10.1098/rstb.1989.0100","ISSN":"0962-8436","issue":"1228","journalAbbreviation":"Philos Trans R Soc Lond B Biol Sci","language":"eng","note":"PMID: 2574887","page":"469-476; discussion 476-477","source":"PubMed","title":"The present, past and future of human-caused extinctions","volume":"325","author":[{"family":"Diamond","given":"J. M."}],"issued":{"date-parts":[["1989",11,6]]}}},{"id":1485,"uris":["http://zotero.org/users/6714553/items/4E2QFWVU"],"itemData":{"id":1485,"type":"article-journal","container-title":"Nature","DOI":"10.1038/364494b0","ISSN":"1476-4687","issue":"6437","language":"en","license":"1993 Nature Publishing Group","note":"number: 6437\npublisher: Nature Publishing Group","page":"494-496","source":"www.nature.com","title":"Estimating extinction rates","URL":"https://www.nature.com/articles/364494b0","volume":"364","author":[{"family":"Smith","given":"Fraser D. M."},{"family":"May","given":"Robert M."},{"family":"Pellew","given":"Robin"},{"family":"Johnson","given":"Timothy H."},{"family":"Walter","given":"Kerry S."}],"accessed":{"date-parts":[["2022",10,29]]},"issued":{"date-parts":[["1993",8]]}}}],"schema":"https://github.com/citation-style-language/schema/raw/master/csl-citation.json"} </w:instrText>
      </w:r>
      <w:r w:rsidR="00394FBF" w:rsidRPr="00C90661">
        <w:fldChar w:fldCharType="separate"/>
      </w:r>
      <w:r w:rsidR="00394FBF" w:rsidRPr="00C90661">
        <w:t>(</w:t>
      </w:r>
      <w:r w:rsidR="00394FBF" w:rsidRPr="00C90661">
        <w:rPr>
          <w:i/>
          <w:iCs/>
        </w:rPr>
        <w:t xml:space="preserve">e.g. </w:t>
      </w:r>
      <w:r w:rsidR="00394FBF" w:rsidRPr="00C90661">
        <w:t>Barnosky et al., 2011; Diamond, 1989; Smith et al., 1993)</w:t>
      </w:r>
      <w:r w:rsidR="00394FBF" w:rsidRPr="00C90661">
        <w:fldChar w:fldCharType="end"/>
      </w:r>
      <w:r w:rsidRPr="00C90661">
        <w:t>, there is still no evidence of such a negative trend at local and regional scales</w:t>
      </w:r>
      <w:r w:rsidR="00DC481A" w:rsidRPr="00C90661">
        <w:t xml:space="preserve"> </w:t>
      </w:r>
      <w:r w:rsidR="00DC481A" w:rsidRPr="00C90661">
        <w:fldChar w:fldCharType="begin"/>
      </w:r>
      <w:r w:rsidR="00DC481A" w:rsidRPr="00C90661">
        <w:instrText xml:space="preserve"> ADDIN ZOTERO_ITEM CSL_CITATION {"citationID":"P1UYH0XK","properties":{"formattedCitation":"(Blowes et al., 2019; Cardinale et al., 2018; Dornelas et al., 2014; Finderup Nielsen et al., 2019; Vellend et al., 2013)","plainCitation":"(Blowes et al., 2019; Cardinale et al., 2018; Dornelas et al., 2014; Finderup Nielsen et al., 2019; Vellend et al., 2013)","noteIndex":0},"citationItems":[{"id":14,"uris":["http://zotero.org/users/6714553/items/NM9KYG5G"],"itemData":{"id":14,"type":"article-journal","abstract":"Spatial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292,"uris":["http://zotero.org/users/6714553/items/KV85W2LW"],"itemData":{"id":292,"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Specifically,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different implications for conservation. Lastly, we suggest researchers be aware of pros and cons of using different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Conservation","language":"en","page":"175-183","source":"ScienceDirect","title":"Is local biodiversity declining or not? A summary of the debate over analysis of species richness time trends","title-short":"Is local biodiversity declining or not?","URL":"https://www.sciencedirect.com/science/article/pii/S000632071732089X","volume":"219","author":[{"family":"Cardinale","given":"Bradley J."},{"family":"Gonzalez","given":"Andrew"},{"family":"Allington","given":"Ginger R. H."},{"family":"Loreau","given":"Michel"}],"accessed":{"date-parts":[["2021",6,23]]},"issued":{"date-parts":[["2018",3,1]]}}},{"id":11,"uris":["http://zotero.org/users/6714553/items/FU8JRQUE"],"itemData":{"id":11,"type":"article-journal","abstract":"Changing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E."}],"accessed":{"date-parts":[["2020",7,8]]},"issued":{"date-parts":[["2014",4,18]]}}},{"id":1262,"uris":["http://zotero.org/users/6714553/items/D4H4PY4I"],"itemData":{"id":1262,"type":"article-journal","abstract":"While biodiversity loss continues globally, assessments of regional and local change over time have been equivocal. Here, we assess changes in plant species richness and beta diversity over 140 years at the level of regions within a country. Using 19th-century ﬂora censuses for 14 Danish regions as a baseline, we overcome previous criticisms concerning short time series and neglect of completely altered habitats. We ﬁnd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Europe.","container-title":"Ecology Letters","DOI":"10.1111/ele.13361","ISSN":"1461-023X, 1461-0248","issue":"10","journalAbbreviation":"Ecol Lett","language":"en","page":"1650-1657","source":"DOI.org (Crossref)","title":"More is less: net gain in species richness, but biotic homogenization over</w:instrText>
      </w:r>
      <w:r w:rsidR="00DC481A" w:rsidRPr="00C90661">
        <w:rPr>
          <w:lang w:val="fr-FR"/>
        </w:rPr>
        <w:instrText xml:space="preserve"> 140 years","title-short":"More is less","URL":"https://onlinelibrary.wiley.com/doi/10.1111/ele.13361","volume":"22","author":[{"family":"Finderup Nielsen","given":"Tora"},{"family":"Sand‐Jensen","given":"Kaj"},{"family":"Dornelas","given":"Maria"},{"family":"Bruun","given":"Hans Henrik"}],"editor":[{"family":"Fukami","given":"Tadashi"}],"accessed":{"date-parts":[["2022",1,26]]},"issued":{"date-parts":[["2019",10]]}}},{"id":128,"uris":["http://zotero.org/users/6714553/items/MDXQY73X"],"itemData":{"id":128,"type":"article-journal","container-title":"Proceedings of the National Academy of Sciences","DOI":"10.1073/pnas.1312779110","ISSN":"0027-8424, 1091-6490","issue":"48","journalAbbreviation":"Proceedings of the National Academy of Sciences","language":"en","page":"19456-19459","source":"DOI.org (Crossref)","title":"Global meta-analysis reveals no net change in local-scale plant biodiversity over time","URL":"http://www.pnas.org/cgi/doi/10.1073/pnas.1312779110","volume":"110","author":[{"family":"Vellend","given":"M."},{"family":"Baeten","given":"L."},{"family":"Myers-Smith","given":"I. H."},{"family":"Elmendorf","given":"S. C."},{"family":"Beausejour","given":"R."},{"family":"Brown","given":"C. D."},{"family":"De Frenne","given":"P."},{"family":"Verheyen","given":"K."},{"family":"Wipf","given":"S."}],"accessed":{"date-parts":[["2020",11,9]]},"issued":{"date-parts":[["2013",11,26]]}}}],"schema":"https://github.com/citation-style-language/schema/raw/master/csl-citation.json"} </w:instrText>
      </w:r>
      <w:r w:rsidR="00DC481A" w:rsidRPr="00C90661">
        <w:fldChar w:fldCharType="separate"/>
      </w:r>
      <w:r w:rsidR="00DC481A" w:rsidRPr="00C90661">
        <w:rPr>
          <w:lang w:val="fr-FR"/>
        </w:rPr>
        <w:t>(Blowes et al., 2019; Cardinale et al., 2018; Dornelas et al., 2014; Finderup Nielsen et al., 2019; Vellend et al., 2013)</w:t>
      </w:r>
      <w:r w:rsidR="00DC481A" w:rsidRPr="00C90661">
        <w:fldChar w:fldCharType="end"/>
      </w:r>
      <w:r w:rsidRPr="00C90661">
        <w:rPr>
          <w:lang w:val="fr-FR"/>
        </w:rPr>
        <w:t xml:space="preserve">. </w:t>
      </w:r>
      <w:r w:rsidRPr="00C90661">
        <w:t xml:space="preserve">Using literature on bird biodiversity trends, here we show that: </w:t>
      </w:r>
      <w:r w:rsidRPr="00C90661">
        <w:rPr>
          <w:b/>
        </w:rPr>
        <w:t xml:space="preserve">1) </w:t>
      </w:r>
      <w:r w:rsidRPr="00C90661">
        <w:t xml:space="preserve">the direction of local diversity trends varies considerably, </w:t>
      </w:r>
      <w:r w:rsidRPr="00C90661">
        <w:rPr>
          <w:b/>
        </w:rPr>
        <w:t>2)</w:t>
      </w:r>
      <w:r w:rsidRPr="00C90661">
        <w:t xml:space="preserve"> intermediate (</w:t>
      </w:r>
      <w:proofErr w:type="gramStart"/>
      <w:r w:rsidRPr="00C90661">
        <w:rPr>
          <w:i/>
        </w:rPr>
        <w:t>i.e.</w:t>
      </w:r>
      <w:proofErr w:type="gramEnd"/>
      <w:r w:rsidRPr="00C90661">
        <w:rPr>
          <w:i/>
        </w:rPr>
        <w:t xml:space="preserve"> </w:t>
      </w:r>
      <w:r w:rsidRPr="00C90661">
        <w:t xml:space="preserve">regional) spatial grains exhibit positive trends and </w:t>
      </w:r>
      <w:r w:rsidRPr="00C90661">
        <w:rPr>
          <w:b/>
        </w:rPr>
        <w:t xml:space="preserve">3) </w:t>
      </w:r>
      <w:r w:rsidRPr="00C90661">
        <w:t>this is in contrast with global diversity (</w:t>
      </w:r>
      <w:r w:rsidRPr="00C90661">
        <w:rPr>
          <w:i/>
        </w:rPr>
        <w:t xml:space="preserve">i.e. </w:t>
      </w:r>
      <w:r w:rsidRPr="00C90661">
        <w:t xml:space="preserve">species richness and functional diversity) which is declining. We further show that </w:t>
      </w:r>
      <w:r w:rsidRPr="00C90661">
        <w:rPr>
          <w:b/>
        </w:rPr>
        <w:t>4)</w:t>
      </w:r>
      <w:r w:rsidRPr="00C90661">
        <w:t xml:space="preserve"> at local grains, taxonomic diversity metrics (</w:t>
      </w:r>
      <w:proofErr w:type="gramStart"/>
      <w:r w:rsidRPr="00C90661">
        <w:rPr>
          <w:i/>
        </w:rPr>
        <w:t>i.e.</w:t>
      </w:r>
      <w:proofErr w:type="gramEnd"/>
      <w:r w:rsidRPr="00C90661">
        <w:rPr>
          <w:i/>
        </w:rPr>
        <w:t xml:space="preserve"> </w:t>
      </w:r>
      <w:r w:rsidRPr="00C90661">
        <w:t xml:space="preserve">species richness, diversity, evenness) are mainly increasing. This is also the case of functional richness and phylogenetic diversity, which we found to be reported only increasing at local scales. We note that the global decrease of species richness, mainly due to anthropogenic disturbances </w:t>
      </w:r>
      <w:r w:rsidR="00E9414F" w:rsidRPr="00C90661">
        <w:fldChar w:fldCharType="begin"/>
      </w:r>
      <w:r w:rsidR="008A615E" w:rsidRPr="00C90661">
        <w:instrText xml:space="preserve"> ADDIN ZOTERO_ITEM CSL_CITATION {"citationID":"UPR1tWYE","properties":{"formattedCitation":"(Wilting et al., 2017)","plainCitation":"(Wilting et al., 2017)","dontUpdate":true,"noteIndex":0},"citationItems":[{"id":1469,"uris":["http://zotero.org/users/6714553/items/BWFY9JHZ"],"itemData":{"id":1469,"type":"article-journal","abstract":"It is increasingly recognized that human consumption leads to considerable losses of biodiversity. This study is the first to systematically quantify these losses in relation to land use and greenhouse gas (GHG) emissions associated with the production and consumption of (inter)nationally traded goods and services by presenting consumption-based biodiversity losses, in short biodiversity footprint, for 45 countries and world regions globally. Our results showed that (i) the biodiversity loss per citizen shows large variations among countries, with higher values when per-capita income increases; (ii) the share of biodiversity losses due to GHG emissions in the biodiversity footprint increases with income; (iii) food consumption is the most important driver of biodiversity loss in most of the countries and regions, with a global average of 40%; (iv) more than 50% of the biodiversity loss associated with consumption in developed economies occurs outside their territorial boundaries; and (v) the biodiversity footprint per dollar consumed is lower for wealthier countries. The insights provided by our analysis might support policymakers in developing adequate responses to avert further losses of biodiversity when population and incomes increase. Both the mitigation of GHG emissions and land use related reduction options in production and consumption should be considered in strategies to protect global biodiversity.","container-title":"Environmental Science &amp; Technology","DOI":"10.1021/acs.est.6b05296","ISSN":"0013-936X","issue":"6","journalAbbreviation":"Environ. Sci. Technol.","note":"publisher: American Chemical Society","page":"3298-3306","source":"ACS Publications","title":"Quantifying Biodiversity Losses Due to Human Consumption: A Global-Scale Footprint Analysis","title-short":"Quantifying Biodiversity Losses Due to Human Consumption","URL":"https://doi.org/10.1021/acs.est.6b05296","volume":"51","author":[{"family":"Wilting","given":"Harry C."},{"family":"Schipper","given":"Aafke M."},{"family":"Bakkenes","given":"Michel"},{"family":"Meijer","given":"Johan R."},{"family":"Huijbregts","given":"Mark A. J."}],"accessed":{"date-parts":[["2022",10,13]]},"issued":{"date-parts":[["2017",3,21]]}}}],"schema":"https://github.com/citation-style-language/schema/raw/master/csl-citation.json"} </w:instrText>
      </w:r>
      <w:r w:rsidR="00E9414F" w:rsidRPr="00C90661">
        <w:fldChar w:fldCharType="separate"/>
      </w:r>
      <w:r w:rsidR="00E9414F" w:rsidRPr="00C90661">
        <w:t>(</w:t>
      </w:r>
      <w:r w:rsidR="00E9414F" w:rsidRPr="00C90661">
        <w:rPr>
          <w:i/>
          <w:iCs/>
        </w:rPr>
        <w:t xml:space="preserve">e.g. </w:t>
      </w:r>
      <w:r w:rsidR="00E9414F" w:rsidRPr="00C90661">
        <w:t>Wilting et al., 2017)</w:t>
      </w:r>
      <w:r w:rsidR="00E9414F" w:rsidRPr="00C90661">
        <w:fldChar w:fldCharType="end"/>
      </w:r>
      <w:r w:rsidRPr="00C90661">
        <w:t>, is inevitable as it can increase only through speciation, which is too slow to influence recent trends.</w:t>
      </w:r>
    </w:p>
    <w:p w14:paraId="4FB1ECB0" w14:textId="46568870" w:rsidR="009D6447" w:rsidRPr="00C90661" w:rsidRDefault="007F0195" w:rsidP="000921B1">
      <w:pPr>
        <w:jc w:val="left"/>
      </w:pPr>
      <w:bookmarkStart w:id="171" w:name="_heading=h.4d34og8" w:colFirst="0" w:colLast="0"/>
      <w:bookmarkEnd w:id="171"/>
      <w:r w:rsidRPr="00C90661">
        <w:lastRenderedPageBreak/>
        <w:t>Given the prevailing notion of the current biodiversity crisis</w:t>
      </w:r>
      <w:r w:rsidR="002402C3" w:rsidRPr="00C90661">
        <w:t xml:space="preserve"> </w:t>
      </w:r>
      <w:r w:rsidR="002402C3" w:rsidRPr="00C90661">
        <w:fldChar w:fldCharType="begin"/>
      </w:r>
      <w:r w:rsidR="002402C3" w:rsidRPr="00C90661">
        <w:instrText xml:space="preserve"> ADDIN ZOTERO_ITEM CSL_CITATION {"citationID":"b12aMcsx","properties":{"formattedCitation":"(Barnosky et al., 2011; Ceballos et al., 2020; Cowie et al., 2022)","plainCitation":"(Barnosky et al., 2011; Ceballos et al., 2020; Cowie et al., 2022)","noteIndex":0},"citationItems":[{"id":16,"uris":["http://zotero.org/users/6714553/items/FZIA8ZC3"],"itemData":{"id":16,"type":"article-journal","abstract":"Palaeontologists recognize five major extinction events from the fossil record, with the most recent, the Cretaceous mass extinction, ending some 65 million years ago. Given the many species known to have disappeared in the past few thousand years, some biologists suggest that a sixth such event is now under way. Barnosky et al. set out to review the evidence for that claim, and conclude that the recent loss of species is dramatic and serious, but not yet in the mass extinction category — usually defined as a loss of at least 75% of Earth's species in a geologically short time frame. But that said, there are clear indications that the loss of species now classed as 'critically endangered' would soon propel the world into its sixth mass extinction.","container-title":"Nature","DOI":"10.1038/nature09678","ISSN":"1476-4687","issue":"7336","language":"en","note":"number: 7336\npublisher: Nature Publishing Group","page":"51-57","source":"www-nature-com.accesdistant.sorbonne-universite.fr","title":"Has the Earth’s sixth mass extinction already arrived?","URL":"http://www.nature.com/articles/nature09678","volume":"471","author":[{"family":"Barnosky","given":"Anthony D."},{"family":"Matzke","given":"Nicholas"},{"family":"Tomiya","given":"Susumu"},{"family":"Wogan","given":"Guinevere O. U."},{"family":"Swartz","given":"Brian"},{"family":"Quental","given":"Tiago B."},{"family":"Marshall","given":"Charles"},{"family":"McGuire","given":"Jenny L."},{"family":"Lindsey","given":"Emily L."},{"family":"Maguire","given":"Kaitlin C."},{"family":"Mersey","given":"Ben"},{"family":"Ferrer","given":"Elizabeth A."}],"accessed":{"date-parts":[["2020",7,8]]},"issued":{"date-parts":[["2011",3]]}}},{"id":1281,"uris":["http://zotero.org/users/6714553/items/Q3SWLU9T"],"itemData":{"id":1281,"type":"article-journal","abstract":"The ongoing sixth mass species extinction is the result of the destruction of component populations leading to eventual extirpation of entire species. Populations and species extinctions have severe implications for society through the degradation of ecosystem services. Here we assess the extinction crisis from a different perspective. We examine 29,400 species of terrestrial vertebrates, and determine which are on the brink of extinction because they have fewer than 1,000 individuals. There are 515 species on the brink (1.7% of the evaluated vertebrates). Around 94% of the populations of 77 mammal and bird species on the brink have been lost in the last century. Assuming all species on the brink have similar trends, more than 237,000 populations of those species have vanished since 1900. We conclude the human-caused sixth mass extinction is likely accelerating for several reasons. First, many of the species that have been driven to the brink will likely become extinct soon. Second, the distribution of those species highly coincides with hundreds of other endangered species, surviving in regions with high human impacts, suggesting ongoing regional biodiversity collapses. Third, close ecological interactions of species on the brink tend to move other species toward annihilation when they disappear—extinction breeds extinctions. Finally, human pressures on the biosphere are growing rapidly, and a recent example is the current coronavirus disease 2019 (Covid-19) pandemic, linked to wildlife trade. Our results reemphasize the extreme urgency of taking much-expanded worldwide actions to save wild species and humanity’s crucial life-support systems from this existential threat.","container-title":"Proceedings of the National Academy of Sciences","DOI":"10.1073/pnas.1922686117","ISSN":"0027-8424, 1091-6490","issue":"24","journalAbbreviation":"PNAS","language":"en","license":"Copyright © 2020 the Author(s). Published by PNAS.. https://creativecommons.org/licenses/by/4.0/This open access article is distributed under Creative Commons Attribution License 4.0 (CC BY).","note":"publisher: National Academy of Sciences\nsection: Biological Sciences\nPMID: 32482862","page":"13596-13602","source":"www.pnas.org","title":"Vertebrates on the brink as indicators of biological annihilation and the sixth mass extinction","URL":"https://www.pnas.org/content/117/24/13596","volume":"117","author":[{"family":"Ceballos","given":"Gerardo"},{"family":"Ehrlich","given":"Paul R."},{"family":"Raven","given":"Peter H."}],"accessed":{"date-parts":[["2022",1,31]]},"issued":{"date-parts":[["2020",6,16]]}}},{"id":1320,"uris":["http://zotero.org/users/6714553/items/9TAJU9IE"],"itemData":{"id":1320,"type":"article-journal","abstract":"There have been five Mass Extinction events in the history of Earth's biodiversity, all caused by dramatic but natural phenomena. It has been claimed that the Sixth Mass Extinction may be underway, this time caused entirely by humans. Although considerable evidence indicates that there is a biodiversity crisis of increasing extinctions and plummeting abundances, some do not accept that this amounts to a Sixth Mass Extinction. Often, they use the IUCN Red List to support their stance, arguing that the rate of species loss does not differ from the background rate. However, the Red List is heavily biased: almost all birds and mammals but only a minute fraction of invertebrates have been evaluated against conservation criteria. Incorporating estimates of the true number of invertebrate extinctions leads to the conclusion that the rate vastly exceeds the background rate and that we may indeed be witnessing the start of the Sixth Mass Extinction. As an example, we focus on molluscs, the second largest phylum in numbers of known species, and, extrapolating boldly, estimate that, since around AD 1500, possibly as many as 7.5–13% (150,000–260,000) of all 2 million known species have already gone extinct, orders of magnitude greater than the 882 (0.04%) on the Red List. We review differences in extinction rates according to realms: marine species face significant threats but, although previous mass extinctions were largely defined by marine invertebrates, there is no evidence that the marine biota has reached the same crisis as the non-marine biota. Island species have suffered far greater rates than continental ones. Plants face similar conservation biases as do invertebrates, although there are hints they may have suffered lower extinction rates. There are also those who do not deny an extinction crisis but accept it as a new trajectory of evolution, because humans are part of the natural world; some even embrace it, with a desire to manipulate it for human benefit. We take issue with these stances. Humans are the only species able to manipulate the Earth on a grand scale, and they have allowed the current crisis to happen. Despite multiple conservation initiatives at various levels, most are not species oriented (certain charismatic vertebrates excepted) and specific actions to protect every living species individually are simply unfeasible because of the tyranny of numbers. As systematic biologists, we encourage the nurturing of the innate human appreciation of biodiversity, but we reaffirm the message that the biodiversity that makes our world so fascinating, beautiful and functional is vanishing unnoticed at an unprecedented rate. In the face of a mounting crisis, scientists must adopt the practices of preventive archaeology, and collect and document as many species as possible before they disappear. All this depends on reviving the venerable study of natural history and taxonomy. Denying the crisis, simply accepting it and doing nothing, or even embracing it for the ostensible benefit of humanity, are not appropriate options and pave the way for the Earth to continue on its sad trajectory towards a Sixth Mass Extinction.","container-title":"Biological Reviews","DOI":"10.1111/brv.12816","ISSN":"1469-185X","issue":"n/a","language":"en","note":"_eprint: https://onlinelibrary.wiley.com/doi/pdf/10.1111/brv.12816","source":"Wiley Online Library","title":"The Sixth Mass Extinction: fact, fiction or speculation?","title-short":"The Sixth Mass Extinction","URL":"https://onlinelibrary.wiley.com/doi/abs/10.1111/brv.12816","volume":"n/a","author":[{"family":"Cowie","given":"Robert H."},{"family":"Bouchet","given":"Philippe"},{"family":"Fontaine","given":"Benoît"}],"accessed":{"date-parts":[["2022",2,18]]},"issued":{"date-parts":[["2022"]]}}}],"schema":"https://github.com/citation-style-language/schema/raw/master/csl-citation.json"} </w:instrText>
      </w:r>
      <w:r w:rsidR="002402C3" w:rsidRPr="00C90661">
        <w:fldChar w:fldCharType="separate"/>
      </w:r>
      <w:r w:rsidR="002402C3" w:rsidRPr="00C90661">
        <w:t>(Barnosky et al., 2011; Ceballos et al., 2020; Cowie et al., 2022)</w:t>
      </w:r>
      <w:r w:rsidR="002402C3" w:rsidRPr="00C90661">
        <w:fldChar w:fldCharType="end"/>
      </w:r>
      <w:r w:rsidRPr="00C90661">
        <w:t xml:space="preserve">, the predominating increases of species richness and other diversity indices at local grains are surprising. </w:t>
      </w:r>
      <w:bookmarkStart w:id="172" w:name="_Hlk119051218"/>
      <w:r w:rsidRPr="00C90661">
        <w:t>The mismatch between global vs. local trends of diversity</w:t>
      </w:r>
      <w:r w:rsidR="00707FC9" w:rsidRPr="00C90661">
        <w:t xml:space="preserve"> </w:t>
      </w:r>
      <w:r w:rsidRPr="00C90661">
        <w:t xml:space="preserve">was hypothesised for the first time by </w:t>
      </w:r>
      <w:r w:rsidR="007D2BF8" w:rsidRPr="00C90661">
        <w:fldChar w:fldCharType="begin"/>
      </w:r>
      <w:r w:rsidR="008A615E" w:rsidRPr="00C90661">
        <w:instrText xml:space="preserve"> ADDIN ZOTERO_ITEM CSL_CITATION {"citationID":"0QeVgncc","properties":{"formattedCitation":"(Sax &amp; Gaines, 2003)","plainCitation":"(Sax &amp; Gaines, 2003)","dontUpdate":true,"noteIndex":0},"citationItems":[{"id":1213,"uris":["http://zotero.org/users/6714553/items/ARQCHCLJ"],"itemData":{"id":1213,"type":"article-journal","abstract":"Current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Evolution","language":"en","page":"561-566","source":"ScienceDirect","title":"Species diversity: from global decreases to local increases","title-short":"Species diversity","URL":"https://www.sciencedirect.com/science/article/pii/S0169534703002246","volume":"18","author":[{"family":"Sax","given":"Dov F."},{"family":"Gaines","given":"Steven D."}],"accessed":{"date-parts":[["2021",12,17]]},"issued":{"date-parts":[["2003",11,1]]}}}],"schema":"https://github.com/citation-style-language/schema/raw/master/csl-citation.json"} </w:instrText>
      </w:r>
      <w:r w:rsidR="007D2BF8" w:rsidRPr="00C90661">
        <w:fldChar w:fldCharType="separate"/>
      </w:r>
      <w:r w:rsidR="00FF4D8C" w:rsidRPr="00C90661">
        <w:t xml:space="preserve">Sax </w:t>
      </w:r>
      <w:r w:rsidR="00280CD8" w:rsidRPr="00C90661">
        <w:t>and</w:t>
      </w:r>
      <w:r w:rsidR="00FF4D8C" w:rsidRPr="00C90661">
        <w:t xml:space="preserve"> Gaines (2003)</w:t>
      </w:r>
      <w:r w:rsidR="007D2BF8" w:rsidRPr="00C90661">
        <w:fldChar w:fldCharType="end"/>
      </w:r>
      <w:r w:rsidR="007D2BF8" w:rsidRPr="00C90661">
        <w:t xml:space="preserve"> </w:t>
      </w:r>
      <w:r w:rsidRPr="00C90661">
        <w:t xml:space="preserve">and empirically demonstrated afterwards </w:t>
      </w:r>
      <w:r w:rsidR="00FF4D8C" w:rsidRPr="00C90661">
        <w:fldChar w:fldCharType="begin"/>
      </w:r>
      <w:r w:rsidR="00FF4D8C" w:rsidRPr="00C90661">
        <w:instrText xml:space="preserve"> ADDIN ZOTERO_ITEM CSL_CITATION {"citationID":"BQSmM3yt","properties":{"formattedCitation":"(Chase et al., 2019; Dornelas et al., 2014; Vellend et al., 2013)","plainCitation":"(Chase et al., 2019; Dornelas et al., 2014; Vellend et al., 2013)","noteIndex":0},"citationItems":[{"id":12,"uris":["http://zotero.org/users/6714553/items/K8LRWTT8"],"itemData":{"id":12,"type":"article-journal","container-title":"Oikos","DOI":"10.1111/oik.05968","ISSN":"0030-1299,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w:instrText>
      </w:r>
      <w:r w:rsidR="00FF4D8C" w:rsidRPr="00C90661">
        <w:rPr>
          <w:lang w:val="en-US"/>
        </w:rPr>
        <w:instrText xml:space="preserve">science.sciencemag.org/content/344/6181/296","volume":"344","author":[{"family":"Dornelas","given":"Maria"},{"family":"Gotelli","given":"Nicholas J."},{"family":"McGill","given":"Brian"},{"family":"Shimadzu","given":"Hideyasu"},{"family":"Moyes","given":"Faye"},{"family":"Sievers","given":"Caya"},{"family":"Magurran","given":"Anne E."}],"accessed":{"date-parts":[["2020",7,8]]},"issued":{"date-parts":[["2014",4,18]]}}},{"id":128,"uris":["http://zotero.org/users/6714553/items/MDXQY73X"],"itemData":{"id":128,"type":"article-journal","container-title":"Proceedings of the National Academy of Sciences","DOI":"10.1073/pnas.1312779110","ISSN":"0027-8424, 1091-6490","issue":"48","journalAbbreviation":"Proceedings of the National Academy of Sciences","language":"en","page":"19456-19459","source":"DOI.org (Crossref)","title":"Global meta-analysis reveals no net change in local-scale plant biodiversity over time","URL":"http://www.pnas.org/cgi/doi/10.1073/pnas.1312779110","volume":"110","author":[{"family":"Vellend","given":"M."},{"family":"Baeten","given":"L."},{"family":"Myers-Smith","given":"I. H."},{"family":"Elmendorf","given":"S. C."},{"family":"Beausejour","given":"R."},{"family":"Brown","given":"C. D."},{"family":"De Frenne","given":"P."},{"family":"Verheyen","given":"K."},{"family":"Wipf","given":"S."}],"accessed":{"date-parts":[["2020",11,9]]},"issued":{"date-parts":[["2013",11,26]]}}}],"schema":"https://github.com/citation-style-language/schema/raw/master/csl-citation.json"} </w:instrText>
      </w:r>
      <w:r w:rsidR="00FF4D8C" w:rsidRPr="00C90661">
        <w:fldChar w:fldCharType="separate"/>
      </w:r>
      <w:r w:rsidR="00FF4D8C" w:rsidRPr="00C90661">
        <w:rPr>
          <w:lang w:val="en-US"/>
        </w:rPr>
        <w:t>(Chase et al., 2019; Dornelas et al., 2014; Vellend et al., 2013)</w:t>
      </w:r>
      <w:r w:rsidR="00FF4D8C" w:rsidRPr="00C90661">
        <w:fldChar w:fldCharType="end"/>
      </w:r>
      <w:r w:rsidRPr="00C90661">
        <w:rPr>
          <w:lang w:val="en-US"/>
        </w:rPr>
        <w:t xml:space="preserve">. </w:t>
      </w:r>
      <w:r w:rsidRPr="00C90661">
        <w:t xml:space="preserve">However, our review is the first to confirm this hypothesis based on published results, putting together studies assessing bird biodiversity trends using spatial replications along with their </w:t>
      </w:r>
      <w:proofErr w:type="spellStart"/>
      <w:r w:rsidRPr="00C90661">
        <w:t>spatio</w:t>
      </w:r>
      <w:proofErr w:type="spellEnd"/>
      <w:r w:rsidRPr="00C90661">
        <w:t>-temporal features, study designs, and modelling methods.</w:t>
      </w:r>
      <w:bookmarkEnd w:id="172"/>
      <w:r w:rsidRPr="00C90661">
        <w:t xml:space="preserve"> </w:t>
      </w:r>
    </w:p>
    <w:p w14:paraId="77D1FF84" w14:textId="4AA54DD4" w:rsidR="009D6447" w:rsidRPr="00C90661" w:rsidRDefault="007F0195" w:rsidP="000921B1">
      <w:pPr>
        <w:jc w:val="left"/>
      </w:pPr>
      <w:bookmarkStart w:id="173" w:name="_heading=h.stebz08jcaxr" w:colFirst="0" w:colLast="0"/>
      <w:bookmarkEnd w:id="173"/>
      <w:r w:rsidRPr="00C90661">
        <w:t xml:space="preserve">We have reasons to think that these local increases are human-induced </w:t>
      </w:r>
      <w:r w:rsidR="00504CC7" w:rsidRPr="00C90661">
        <w:fldChar w:fldCharType="begin"/>
      </w:r>
      <w:r w:rsidR="00504CC7" w:rsidRPr="00C90661">
        <w:instrText xml:space="preserve"> ADDIN ZOTERO_ITEM CSL_CITATION {"citationID":"sCc2yDAy","properties":{"formattedCitation":"(Pereira et al., 2012)","plainCitation":"(Pereira et al., 2012)","noteIndex":0},"citationItems":[{"id":10,"uris":["http://zotero.org/users/6714553/items/VMGN48LR"],"itemData":{"id":10,"type":"article-journal","abstract":"Global biodiversity change is one of the most pressing environmental issues of our time. Here, we review current scientiﬁc knowledge on global biodiversity change and identify the main knowledge gaps. We discuss two components of biodiversity change—biodiversity alterations and biodiversity loss—across four dimensions of biodiversity: species extinctions, species abundances, species distributions, and genetic diversity. We brieﬂy review the impacts that modern humans and their ancestors have had on biodiversity and discuss the recent declines and alterations in biodiversity. We analyze the direct pressures on biodiversity change: habitat change, overexploitation, exotic species, pollution, and climate change. We discuss the underlying causes, such as demographic growth and resource use, and review existing scenario projections. We identify successes and impending opportunities in biodiversity policy and management, and highlight gaps in biodiversity monitoring and models. Finally, we discuss how the ecosystem services framework can be used to identify undesirable biodiversity change and allocate conservation efforts.","container-title":"Annual Review of Environment and Resources","DOI":"10.1146/annurev-environ-042911-093511","ISSN":"1543-5938, 1545-2050","issue":"1","journalAbbreviation":"Annu. Rev. Environ. Resour.","language":"en","page":"25-50","source":"DOI.org (Crossref)","title":"Global Biodiversity Change: The Bad, the Good, and the Unknown","title-short":"Global Biodiversity Change","URL":"http://www.annualreviews.org/doi/10.1146/annurev-environ-042911-093511","volume":"37","author":[{"family":"Pereira","given":"Henrique Miguel"},{"family":"Navarro","given":"Laetitia Marie"},{"family":"Martins","given":"Inês Santos"}],"accessed":{"date-parts":[["2020",7,8]]},"issued":{"date-parts":[["2012",11,21]]}}}],"schema":"https://github.com/citation-style-language/schema/raw/master/csl-citation.json"} </w:instrText>
      </w:r>
      <w:r w:rsidR="00504CC7" w:rsidRPr="00C90661">
        <w:fldChar w:fldCharType="separate"/>
      </w:r>
      <w:r w:rsidR="00504CC7" w:rsidRPr="00C90661">
        <w:t>(Pereira et al., 2012)</w:t>
      </w:r>
      <w:r w:rsidR="00504CC7" w:rsidRPr="00C90661">
        <w:fldChar w:fldCharType="end"/>
      </w:r>
      <w:r w:rsidRPr="00C90661">
        <w:t xml:space="preserve">. For instance, local and regional increase of temporal β-diversity has been attributed to change in land use, overexploitation, introduction of invasive species or climate change </w:t>
      </w:r>
      <w:r w:rsidR="00504CC7" w:rsidRPr="00C90661">
        <w:fldChar w:fldCharType="begin"/>
      </w:r>
      <w:r w:rsidR="00504CC7" w:rsidRPr="00C90661">
        <w:instrText xml:space="preserve"> ADDIN ZOTERO_ITEM CSL_CITATION {"citationID":"d5rzYXMl","properties":{"formattedCitation":"(Pereira et al., 2012; Vaidyanathan, 2021)","plainCitation":"(Pereira et al., 2012; Vaidyanathan, 2021)","noteIndex":0},"citationItems":[{"id":10,"uris":["http://zotero.org/users/6714553/items/VMGN48LR"],"itemData":{"id":10,"type":"article-journal","abstract":"Global biodiversity change is one of the most pressing environmental issues of our time. Here, we review current scientiﬁc knowledge on global biodiversity change and identify the main knowledge gaps. We discuss two components of biodiversity change—biodiversity alterations and biodiversity loss—across four dimensions of biodiversity: species extinctions, species abundances, species distributions, and genetic diversity. We brieﬂy review the impacts that modern humans and their ancestors have had on biodiversity and discuss the recent declines and alterations in biodiversity. We analyze the direct pressures on biodiversity change: habitat change, overexploitation, exotic species, pollution, and climate change. We discuss the underlying causes, such as demographic growth and resource use, and review existing scenario projections. We identify successes and impending opportunities in biodiversity policy and management, and highlight gaps in biodiversity monitoring and models. Finally, we discuss how the ecosystem services framework can be used to identify undesirable biodiversity change and allocate conservation efforts.","container-title":"Annual Review of Environment and Resources","DOI":"10.1146/annurev-environ-042911-093511","ISSN":"1543-5938, 1545-2050","issue":"1","journalAbbreviation":"Annu. Rev. Environ. Resour.","language":"en","page":"25-50","source":"DOI.org (Crossref)","title":"Global Biodiversity Change: The Bad, the Good, and the Unknown","title-short":"Global Biodiversity Change","URL":"http://www.annualreviews.org/doi/10.1146/annurev-environ-042911-093511","volume":"37","author":[{"family":"Pereira","given":"Henrique Miguel"},{"family":"Navarro","given":"Laetitia Marie"},{"family":"Martins","given":"Inês Santos"}],"accessed":{"date-parts":[["2020",7,8]]},"issued":{"date-parts":[["2012",11,21]]}}},{"id":417,"uris":["http://zotero.org/users/6714553/items/SWQ55F6W"],"itemData":{"id":417,"type":"article-journal","abstract":"Many communities aren’t losing biodiversity, but ecosystems are changing rapidly and the future is far from rosy.","container-title":"Nature","DOI":"10.1038/d41586-021-02088-3","issue":"7870","language":"en","license":"2021 Nature","note":"Bandiera_abtest: a\nCg_type: News Feature\nnumber: 7870\npublisher: Nature Publishing Group\nSubject_term: Biodiversity, Ecology, Environmental sciences","page":"22-25","source":"www.nature.com","title":"The world’s species are playing musical chairs: how will it end?","title-short":"The world’s species are playing musical chairs","URL":"https://www.nature.com/articles/d41586-021-02088-3","volume":"596","author":[{"family":"Vaidyanathan","given":"Gayathri"}],"accessed":{"date-parts":[["2021",8,6]]},"issued":{"date-parts":[["2021",8,4]]}}}],"schema":"https://github.com/citation-style-language/schema/raw/master/csl-citation.json"} </w:instrText>
      </w:r>
      <w:r w:rsidR="00504CC7" w:rsidRPr="00C90661">
        <w:fldChar w:fldCharType="separate"/>
      </w:r>
      <w:r w:rsidR="00504CC7" w:rsidRPr="00C90661">
        <w:t>(Pereira et al., 2012; Vaidyanathan, 2021)</w:t>
      </w:r>
      <w:r w:rsidR="00504CC7" w:rsidRPr="00C90661">
        <w:fldChar w:fldCharType="end"/>
      </w:r>
      <w:r w:rsidRPr="00C90661">
        <w:t xml:space="preserve">. While we expected an increase of temporal </w:t>
      </w:r>
      <w:r w:rsidRPr="00C90661">
        <w:rPr>
          <w:rFonts w:ascii="Cambria Math" w:eastAsia="Cambria Math" w:hAnsi="Cambria Math" w:cs="Cambria Math"/>
        </w:rPr>
        <w:t>β</w:t>
      </w:r>
      <w:r w:rsidRPr="00C90661">
        <w:t xml:space="preserve">-diversity at global grain due to anthropogenic disturbances </w:t>
      </w:r>
      <w:r w:rsidR="002D44EB" w:rsidRPr="00C90661">
        <w:fldChar w:fldCharType="begin"/>
      </w:r>
      <w:r w:rsidR="002D44EB" w:rsidRPr="00C90661">
        <w:instrText xml:space="preserve"> ADDIN ZOTERO_ITEM CSL_CITATION {"citationID":"wTlntOsi","properties":{"formattedCitation":"(McGill et al., 2015)","plainCitation":"(McGill et al., 2015)","noteIndex":0},"citationItems":[{"id":135,"uris":["http://zotero.org/users/6714553/items/YSFSMRW7"],"itemData":{"id":135,"type":"article-journal","container-title":"Trends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E."}],"accessed":{"date-parts":[["2020",11,6]]},"issued":{"date-parts":[["2015",2]]}}}],"schema":"https://github.com/citation-style-language/schema/raw/master/csl-citation.json"} </w:instrText>
      </w:r>
      <w:r w:rsidR="002D44EB" w:rsidRPr="00C90661">
        <w:fldChar w:fldCharType="separate"/>
      </w:r>
      <w:r w:rsidR="002D44EB" w:rsidRPr="00C90661">
        <w:t>(McGill et al., 2015)</w:t>
      </w:r>
      <w:r w:rsidR="002D44EB" w:rsidRPr="00C90661">
        <w:fldChar w:fldCharType="end"/>
      </w:r>
      <w:r w:rsidRPr="00C90661">
        <w:t>, we found it to be stable. Besides, in the reviewed literature, we observed a decrease of local spatial β-diversity which indicates homogenisation of bird communities</w:t>
      </w:r>
      <w:r w:rsidR="006E567F" w:rsidRPr="00C90661">
        <w:t xml:space="preserve"> </w:t>
      </w:r>
      <w:r w:rsidR="006E567F" w:rsidRPr="00C90661">
        <w:fldChar w:fldCharType="begin"/>
      </w:r>
      <w:r w:rsidR="006E567F" w:rsidRPr="00C90661">
        <w:instrText xml:space="preserve"> ADDIN ZOTERO_ITEM CSL_CITATION {"citationID":"yQwIoXFE","properties":{"formattedCitation":"(Rigal et al., 2021)","plainCitation":"(Rigal et al., 2021)","noteIndex":0},"citationItems":[{"id":1211,"uris":["http://zotero.org/users/6714553/items/9FWY4D9J"],"itemData":{"id":1211,"type":"article-journal","abstract":"The impact of global change on biodiversity is commonly assessed in terms of changes in species distributions, community richness and community composition. Whether and how much associations between species are also changing is much less documented. In this study, we quantify changes in large-scale patterns of species associations in bird communities in relation to changes in species composition. We use network approaches to build three community-aggregated indices reflecting complementary aspects of species association networks. We characterise the spatio–temporal dynamics of these indices using a large-scale and high-resolution dataset of bird co-abundances of 109 species monitored for 17 years (2001–2017) from 1969 sites across France. We finally test whether spatial and temporal changes in species association networks are related to species homogenisation estimated as the spatio–temporal dynamics of species turnover (β-diversity) and community generalism (community generalisation index). The consistency of these relationships is tested across three main habitats, namely woodland, grassland and human settlements. We document a directional change in association-based indices in response to modifications in species turnover and community generalism in space and time. Weaker associations and sparser networks were related to lower spatial species turnover and higher community generalism, suggesting an overlooked aspect of biotic homogenisation affecting species associations and may also have an impact on species interactions. We report that this overall pattern is not constant across habitats, with opposite relationships between biotic homogenisation and change in species association networks in urban versus forest communities suggesting distinct homogenisation processes. Although species associations contain only partial signatures of species interactions, our study highlights that biotic homogenisation translates to finer changes in community structure by affecting the number, strength and type of species associations.","container-title":"Oikos","DOI":"10.1111/oik.08756","ISSN":"1600-0706","issue":"n/a","language":"en","note":"_eprint: https://onlinelibrary.wiley.com/doi/pdf/10.1111/oik.08756","source":"Wiley Online Library","title":"Biotic homogenisation in bird communities leads to large-scale changes in species associations","URL":"https://onlinelibrary.wiley.com/doi/abs/10.1111/oik.08756","volume":"n/a","author":[{"family":"Rigal","given":"Stanislas"},{"family":"Devictor","given":"Vincent"},{"family":"Gaüzère","given":"Pierre"},{"family":"Kéfi","given":"Sonia"},{"family":"Forsman","given":"Jukka T."},{"family":"Kajanus","given":"Mira H."},{"family":"Mönkkönen","given":"Mikko"},{"family":"Dakos","given":"Vasilis"}],"accessed":{"date-parts":[["2021",12,16]]},"issued":{"date-parts":[["2021"]]}}}],"schema":"https://github.com/citation-style-language/schema/raw/master/csl-citation.json"} </w:instrText>
      </w:r>
      <w:r w:rsidR="006E567F" w:rsidRPr="00C90661">
        <w:fldChar w:fldCharType="separate"/>
      </w:r>
      <w:r w:rsidR="006E567F" w:rsidRPr="00C90661">
        <w:t>(Rigal et al., 2021)</w:t>
      </w:r>
      <w:r w:rsidR="006E567F" w:rsidRPr="00C90661">
        <w:fldChar w:fldCharType="end"/>
      </w:r>
      <w:r w:rsidRPr="00C90661">
        <w:t>, likely due to</w:t>
      </w:r>
      <w:r w:rsidRPr="00C90661">
        <w:rPr>
          <w:i/>
        </w:rPr>
        <w:t xml:space="preserve"> </w:t>
      </w:r>
      <w:r w:rsidRPr="00C90661">
        <w:t xml:space="preserve">replacement of endemic specialists by generalists after ecosystem perturbations, habitat fragmentation, and/or land-use homogenization </w:t>
      </w:r>
      <w:r w:rsidR="006E567F" w:rsidRPr="00C90661">
        <w:fldChar w:fldCharType="begin"/>
      </w:r>
      <w:r w:rsidR="006E567F" w:rsidRPr="00C90661">
        <w:instrText xml:space="preserve"> ADDIN ZOTERO_ITEM CSL_CITATION {"citationID":"klsCxkKu","properties":{"formattedCitation":"(Davey et al., 2012; Devictor et al., 2008; McGill et al., 2015; McKinney &amp; Lockwood, 1999)","plainCitation":"(Davey et al., 2012; Devictor et al., 2008; McGill et al., 2015; McKinney &amp; Lockwood, 1999)","noteIndex":0},"citationItems":[{"id":404,"uris":["http://zotero.org/users/6714553/items/WWG57QDI"],"itemData":{"id":404,"type":"article-journal","abstract":"Aims Biogeographical evidence suggests a strong link between climate and patterns of species diversity, and climate change is known to cause range shifts. However, there is little understanding of how shifts affect community composition and we lack empirical evidence of recent impacts of climate change on the diversity of vertebrates. Using a long-term comprehensive dataset on bird abundance, we explore recent patterns of change in different components of species diversity and avian communities, and postulate a process to explain the observed changes in diversity and specialization. Location Britain. Methods We used Breeding Bird Survey data for Britain from 1994 to 2006 to calculate site-specific diversity and community specialization indices. We modelled these indices using generalized additive models to examine the relationship between local climate and spatial and temporal trends in community metrics and the relationship between changes in diversity and specialization. Results Local temperature was positively associated with alpha diversity, which increased over the study period, supporting empirical and theoretical predictions of the effect of climate warming. Diversity increased in all habitats, but the rate of increase was greatest in upland areas. However, temperature was negatively associated with community specialization indices, which declined over the same period. Our modelling revealed a nonlinear relationship between community specialization and species diversity. Main conclusions Our models of diversity and specialization provide stark empirical evidence for a link between warming climate and community homogenization. Over a 13-year period of warming temperatures, diversity indices increased while average community specialization decreased. We suggest that the observed diversity increases were most likely driven by range expansion of generalist species and that future warming is likely to increase homogenization of community structure. When assessed in combination, diversity and specialization measures provide a powerful index for monitoring the impacts of climate change.","container-title":"Global Ecology and Biogeography","DOI":"10.1111/j.1466-8238.2011.00693.x","ISSN":"1466-8238","issue":"5","language":"en","note":"_eprint: https://onlinelibrary.wiley.com/doi/pdf/10.1111/j.1466-8238.2011.00693.x","page":"568-578","source":"Wiley Online Library","title":"Rise of the generalists: evidence for climate driven homogenization in avian communities","title-short":"Rise of the generalists","URL":"https://onlinelibrary.wiley.com/doi/abs/10.1111/j.1466-8238.2011.00693.x","volume":"21","author":[{"family":"Davey","given":"Catherine M."},{"family":"Chamberlain","given":"Dan E."},{"family":"Newson","given":"Stuart E."},{"family":"Noble","given":"David G."},{"family":"Johnston","given":"Alison"}],"accessed":{"date-parts":[["2021",8,18]]},"issued":{"date-parts":[["2012"]]}}},{"id":3,"uris":["http://zotero.org/users/6714553/items/LI5GY55I"],"itemData":{"id":3,"type":"article-journal","abstract":"Aim Worldwide, functional homogenization is now considered to be one of the most prominent forms of biotic impoverishment induced by current global changes. Yet this process has hardly been quantiﬁed on a large scale through simple indices, and the connection between landscape disturbance and functional homogenization has hardly been established. Here we test whether changes in land use and landscape fragmentation are associated with functional homogenization of bird communities at a national scale.","container-title":"Global Ecology and Biogeography","DOI":"10.1111/j.1466-8238.2007.00364.x","ISSN":"1466-822X, 1466-8238","issue":"2","journalAbbreviation":"Global Ecol Biogeography","language":"en","page":"252-261","source":"DOI.org (Crossref)","title":"Functional biotic homogenization of bird communities in disturbed landscapes","URL":"http://doi.wiley.com/10.1111/j.1466-8238.2007.00364.x","volume":"17","author":[{"family":"Devictor","given":"Vincent"},{"family":"Julliard","given":"Romain"},{"family":"Clavel","given":"Joanne"},{"family":"Jiguet","given":"Frédéric"},{"family":"Lee","given":"Alexandre"},{"family":"Couvet","given":"Denis"}],"accessed":{"date-parts":[["2020",7,29]]},"issued":{"date-parts":[["2008",3]]}}},{"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E."}],"accessed":{"date-parts":[["2020",11,6]]},"issued":{"date-parts":[["2015",2]]}}},{"id":1214,"uris":["http://zotero.org/users/6714553/items/FE2ZUA83"],"itemData":{"id":1214,"type":"article-journal","abstract":"Human activities are not random in their negative and positive impacts on biotas. Emerging evidence shows that most species are declining as a result of human activities (‘losers’) and are being replaced by a much smaller number of expanding species that thrive in human-altered environments (‘winners’). The result will be a more homogenized biosphere with lower diversity at regional and global scales. Recent data also indicate that the many losers and few winners tend to be non-randomly distributed among higher taxa and ecological groups, enhancing homogenization.","container-title":"Trends in Ecology &amp; Evolution","DOI":"10.1016/S0169-5347(99)01679-1","ISSN":"0169-5347","issue":"11","journalAbbreviation":"Trends in Ecology &amp; Evolution","language":"en","page":"450-453","source":"ScienceDirect","title":"Biotic homogenization: a few winners replacing many losers in the next mass extinction","title-short":"Biotic homogenization","URL":"https://www.sciencedirect.com/science/article/pii/S0169534799016791","volume":"14","author":[{"family":"McKinney","given":"Michael L"},{"family":"Lockwood","given":"Julie L"}],"accessed":{"date-parts":[["2021",12,17]]},"issued":{"date-parts":[["1999",11,1]]}}}],"schema":"https://github.com/citation-style-language/schema/raw/master/csl-citation.json"} </w:instrText>
      </w:r>
      <w:r w:rsidR="006E567F" w:rsidRPr="00C90661">
        <w:fldChar w:fldCharType="separate"/>
      </w:r>
      <w:r w:rsidR="006E567F" w:rsidRPr="00C90661">
        <w:t>(Davey et al., 2012; Devictor et al., 2008; McGill et al., 2015; McKinney &amp; Lockwood, 1999)</w:t>
      </w:r>
      <w:r w:rsidR="006E567F" w:rsidRPr="00C90661">
        <w:fldChar w:fldCharType="end"/>
      </w:r>
      <w:r w:rsidRPr="00C90661">
        <w:t>. This local homogenization can be seen as a threat for ecosystems, as the new species do not necessarily provide the same ecosystem functions as the replaced ones</w:t>
      </w:r>
      <w:r w:rsidR="00DD72DC" w:rsidRPr="00C90661">
        <w:t xml:space="preserve"> </w:t>
      </w:r>
      <w:r w:rsidR="00DD72DC" w:rsidRPr="00C90661">
        <w:fldChar w:fldCharType="begin"/>
      </w:r>
      <w:r w:rsidR="008A615E" w:rsidRPr="00C90661">
        <w:instrText xml:space="preserve"> ADDIN ZOTERO_ITEM CSL_CITATION {"citationID":"kVFCoWOr","properties":{"formattedCitation":"(Clavel et al., 2011)","plainCitation":"(Clavel et al., 2011)","dontUpdate":true,"noteIndex":0},"citationItems":[{"id":1209,"uris":["http://zotero.org/users/6714553/items/R2S75PDY"],"itemData":{"id":1209,"type":"article-journal","abstract":"Specialization is a concept based on a broad theoretical framework developed by evolutionary biologists and ecologists. In the past 10 years, numerous studies have reported that – in many contexts – generalist species are “replacing” specialist species. We review recent research on the concept of the ecological niche and species specialization, and conclude that (1) the observed worldwide decline in specialist species is predicted by niche theory, (2) specialist declines cause “functional homogenization” of biodiversity, and (3) such homogenization may be used to measure the impact of disturbance on communities. Homogenization at the community level could alter ecosystem functioning and productivity, as well as result in the deterioration of ecosystem goods and services. We propose community-level specialization as an indicator of the impact of global changes (habitat and climate disturbances) on biodiversity.","container-title":"Frontiers in Ecology and the Environment","DOI":"10.1890/080216","ISSN":"1540-9309","issue":"4","language":"en","note":"_eprint: https://onlinelibrary.wiley.com/doi/pdf/10.1890/080216","page":"222-228","source":"Wiley Online Library","title":"Worldwide decline of specialist species: toward a global functional homogenization?","title-short":"Worldwide decline of specialist species","URL":"https://onlinelibrary.wiley.com/doi/abs/10.1890/080216","volume":"9","author":[{"family":"Clavel","given":"Joanne"},{"family":"Julliard","given":"Romain"},{"family":"Devictor","given":"Vincent"}],"accessed":{"date-parts":[["2021",12,15]]},"issued":{"date-parts":[["2011"]]}}}],"schema":"https://github.com/citation-style-language/schema/raw/master/csl-citation.json"} </w:instrText>
      </w:r>
      <w:r w:rsidR="00DD72DC" w:rsidRPr="00C90661">
        <w:fldChar w:fldCharType="separate"/>
      </w:r>
      <w:r w:rsidR="00DD72DC" w:rsidRPr="00C90661">
        <w:rPr>
          <w:lang w:val="en-US"/>
        </w:rPr>
        <w:t>(</w:t>
      </w:r>
      <w:r w:rsidR="00DD72DC" w:rsidRPr="00C90661">
        <w:rPr>
          <w:i/>
          <w:iCs/>
          <w:lang w:val="en-US"/>
        </w:rPr>
        <w:t xml:space="preserve">e.g. </w:t>
      </w:r>
      <w:r w:rsidR="00DD72DC" w:rsidRPr="00C90661">
        <w:rPr>
          <w:lang w:val="en-US"/>
        </w:rPr>
        <w:t>Clavel et al., 2011)</w:t>
      </w:r>
      <w:r w:rsidR="00DD72DC" w:rsidRPr="00C90661">
        <w:fldChar w:fldCharType="end"/>
      </w:r>
      <w:r w:rsidRPr="00C90661">
        <w:rPr>
          <w:lang w:val="en-US"/>
        </w:rPr>
        <w:t xml:space="preserve">. </w:t>
      </w:r>
      <w:r w:rsidRPr="00C90661">
        <w:t>Indeed, in Fig. 3C, we found that local functional diversity was reported increasing, stable or decreasing, while diversity and species richness were mainly increasing. Thus, new species are introduced, but they do not necessarily add new functions, and can even reduce functional diversity. The lack of decrease of species richness at regional scale can be explained by the decrease of extinction rate with increasing spatial scale</w:t>
      </w:r>
      <w:r w:rsidR="00715A01" w:rsidRPr="00C90661">
        <w:t xml:space="preserve"> </w:t>
      </w:r>
      <w:r w:rsidR="00715A01" w:rsidRPr="00C90661">
        <w:fldChar w:fldCharType="begin"/>
      </w:r>
      <w:r w:rsidR="00715A01" w:rsidRPr="00C90661">
        <w:instrText xml:space="preserve"> ADDIN ZOTERO_ITEM CSL_CITATION {"citationID":"CZBP1Ga8","properties":{"formattedCitation":"(Jarzyna et al., 2015; Jarzyna &amp; Jetz, 2018; Keil et al., 2018)","plainCitation":"(Jarzyna et al., 2015; Jarzyna &amp; Jetz, 2018; Keil et al., 2018)","noteIndex":0},"citationItems":[{"id":365,"uris":["http://zotero.org/users/6714553/items/XYK2R4KV"],"itemData":{"id":365,"type":"article-journal","abstract":"Aim Biodiversity patterns and the mechanisms driving these patterns are inherently scale dependent. Studies investigating biodiversity scaling have focused mostly on evaluating community turnover without taking into consideration its underlying processes of local extinction (hereafter, extinction) and colonization. Our goal was to evaluate the spatial scaling of change in avian assemblages through time and identify environmental drivers of community-wide dynamics across a range of spatial scales, with a focus on extinction and colonization.","container-title":"Global Ecology and Biogeography","DOI":"10.1111/geb.12361","ISSN":"1466822X","issue":"11","journalAbbreviation":"Global Ecology and Biogeography","language":"en","page":"1236-1248","source":"DOI.org (Crossref)","title":"Spatial scaling of temporal changes in avian communities: Scale dependence of community turnover","title-short":"Spatial scaling of temporal changes in avian communities","URL":"http://doi.wiley.com/10.1111/geb.12361","volume":"24","author":[{"family":"Jarzyna","given":"Marta A."},{"family":"Zuckerberg","given":"Benjamin"},{"family":"Porter","given":"William F."},{"family":"Finley","given":"Andrew O."},{"family":"Maurer","given":"Brian A."}],"accessed":{"date-parts":[["2021",1,22]]},"issued":{"date-parts":[["2015",11]]}}},{"id":2,"uris":["http://zotero.org/users/6714553/items/QDXWHQ2I"],"itemData":{"id":2,"type":"article-journal","container-title":"Nature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w:instrText>
      </w:r>
      <w:r w:rsidR="00715A01" w:rsidRPr="00C90661">
        <w:rPr>
          <w:lang w:val="en-US"/>
        </w:rPr>
        <w:instrText xml:space="preserve">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715A01" w:rsidRPr="00C90661">
        <w:fldChar w:fldCharType="separate"/>
      </w:r>
      <w:r w:rsidR="00715A01" w:rsidRPr="00C90661">
        <w:rPr>
          <w:lang w:val="en-US"/>
        </w:rPr>
        <w:t>(Jarzyna et al., 2015; Jarzyna &amp; Jetz, 2018; Keil et al., 2018)</w:t>
      </w:r>
      <w:r w:rsidR="00715A01" w:rsidRPr="00C90661">
        <w:fldChar w:fldCharType="end"/>
      </w:r>
      <w:r w:rsidRPr="00C90661">
        <w:rPr>
          <w:lang w:val="en-US"/>
        </w:rPr>
        <w:t xml:space="preserve">. </w:t>
      </w:r>
      <w:r w:rsidRPr="00C90661">
        <w:t xml:space="preserve">This </w:t>
      </w:r>
      <w:r w:rsidRPr="00C90661">
        <w:lastRenderedPageBreak/>
        <w:t xml:space="preserve">can happen when species contract their distributions, but do not disappear completely, which affects local communities but not regional species pools </w:t>
      </w:r>
      <w:r w:rsidR="00715A01" w:rsidRPr="00C90661">
        <w:fldChar w:fldCharType="begin"/>
      </w:r>
      <w:r w:rsidR="00715A01" w:rsidRPr="00C90661">
        <w:instrText xml:space="preserve"> ADDIN ZOTERO_ITEM CSL_CITATION {"citationID":"ev6m9l2E","properties":{"formattedCitation":"(Keil et al., 2018)","plainCitation":"(Keil et al., 2018)","noteIndex":0},"citationItems":[{"id":8,"uris":["http://zotero.org/users/6714553/items/7CBNG8DV"],"itemData":{"id":8,"type":"article-journal","abstract":"Aim: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715A01" w:rsidRPr="00C90661">
        <w:fldChar w:fldCharType="separate"/>
      </w:r>
      <w:r w:rsidR="00715A01" w:rsidRPr="00C90661">
        <w:t>(Keil et al., 2018)</w:t>
      </w:r>
      <w:r w:rsidR="00715A01" w:rsidRPr="00C90661">
        <w:fldChar w:fldCharType="end"/>
      </w:r>
      <w:r w:rsidRPr="00C90661">
        <w:t>.</w:t>
      </w:r>
    </w:p>
    <w:p w14:paraId="4E445427" w14:textId="6AD6667F" w:rsidR="009D6447" w:rsidRPr="00C90661" w:rsidRDefault="007F0195" w:rsidP="000921B1">
      <w:pPr>
        <w:jc w:val="left"/>
        <w:rPr>
          <w:lang w:val="en-US"/>
        </w:rPr>
      </w:pPr>
      <w:bookmarkStart w:id="174" w:name="_heading=h.c5apzdvttqlr" w:colFirst="0" w:colLast="0"/>
      <w:bookmarkEnd w:id="174"/>
      <w:r w:rsidRPr="00C90661">
        <w:t>We suspect that the local increases of diversity metrics (</w:t>
      </w:r>
      <w:proofErr w:type="gramStart"/>
      <w:r w:rsidRPr="00C90661">
        <w:rPr>
          <w:i/>
        </w:rPr>
        <w:t>i.e.</w:t>
      </w:r>
      <w:proofErr w:type="gramEnd"/>
      <w:r w:rsidRPr="00C90661">
        <w:rPr>
          <w:i/>
        </w:rPr>
        <w:t xml:space="preserve"> </w:t>
      </w:r>
      <w:r w:rsidRPr="00C90661">
        <w:t>species richness, diversity, evenness and their functional equivalents) could be temporary. Increase of those metrics has been partly attributed to generalist species colonisation in a context of climate change</w:t>
      </w:r>
      <w:r w:rsidR="001273D6" w:rsidRPr="00C90661">
        <w:t xml:space="preserve"> </w:t>
      </w:r>
      <w:r w:rsidR="001273D6" w:rsidRPr="00C90661">
        <w:fldChar w:fldCharType="begin"/>
      </w:r>
      <w:r w:rsidR="001273D6" w:rsidRPr="00C90661">
        <w:instrText xml:space="preserve"> ADDIN ZOTERO_ITEM CSL_CITATION {"citationID":"K8EKFEYN","properties":{"formattedCitation":"(Davey et al., 2012)","plainCitation":"(Davey et al., 2012)","noteIndex":0},"citationItems":[{"id":404,"uris":["http://zotero.org/users/6714553/items/WWG57QDI"],"itemData":{"id":404,"type":"article-journal","abstract":"Aims Biogeographical evidence suggests a strong link between climate and patterns of species diversity, and climate change is known to cause range shifts. However, there is little understanding of how shifts affect community composition and we lack empirical evidence of recent impacts of climate change on the diversity of vertebrates. Using a long-term comprehensive dataset on bird abundance, we explore recent patterns of change in different components of species diversity and avian communities, and postulate a process to explain the observed changes in diversity and specialization. Location Britain. Methods We used Breeding Bird Survey data for Britain from 1994 to 2006 to calculate site-specific diversity and community specialization indices. We modelled these indices using generalized additive models to examine the relationship between local climate and spatial and temporal trends in community metrics and the relationship between changes in diversity and specialization. Results Local temperature was positively associated with alpha diversity, which increased over the study period, supporting empirical and theoretical predictions of the effect of climate warming. Diversity increased in all habitats, but the rate of increase was greatest in upland areas. However, temperature was negatively associated with community specialization indices, which declined over the same period. Our modelling revealed a nonlinear relationship between community specialization and species diversity. Main conclusions Our models of diversity and specialization provide stark empirical evidence for a link between warming climate and community homogenization. Over a 13-year period of warming temperatures, diversity indices increased while average community specialization decreased. We suggest that the observed diversity increases were most likely driven by range expansion of generalist species and that future warming is likely to increase homogenization of community structure. When assessed in combination, diversity and specialization measures provide a powerful index for monitoring the impacts of climate change.","container-title":"Global Ecology and Biogeography","DOI":"10.1111/j.1466-8238.2011.00693.x","ISSN":"1466-8238","issue":"5","language":"en","note":"_eprint: https://onlinelibrary.wiley.com/doi/pdf/10.1111/j.1466-8238.2011.00693.x","page":"568-578","source":"Wiley Online Library","title":"Rise of the generalists: evidence for climate driven homogenization in avian communities","title-short":"Rise of the generalists","URL":"https://onlinelibrary.wiley.com/doi/abs/10.1111/j.1466-8238.2011.00693.x","volume":"21","author":[{"family":"Davey","given":"Catherine M."},{"family":"Chamberlain","given":"Dan E."},{"family":"Newson","given":"Stuart E."},{"family":"Noble","given":"David G."},{"family":"Johnston","given":"Alison"}],"accessed":{"date-parts":[["2021",8,18]]},"issued":{"date-parts":[["2012"]]}}}],"schema":"https://github.com/citation-style-language/schema/raw/master/csl-citation.json"} </w:instrText>
      </w:r>
      <w:r w:rsidR="001273D6" w:rsidRPr="00C90661">
        <w:fldChar w:fldCharType="separate"/>
      </w:r>
      <w:r w:rsidR="001273D6" w:rsidRPr="00C90661">
        <w:t>(Davey et al., 2012)</w:t>
      </w:r>
      <w:r w:rsidR="001273D6" w:rsidRPr="00C90661">
        <w:fldChar w:fldCharType="end"/>
      </w:r>
      <w:r w:rsidRPr="00C90661">
        <w:t xml:space="preserve">, and generalists’ colonisation of disturbed landscapes is usually faster than specialists’ extinction due to several mechanisms including extinction debt of specialists </w:t>
      </w:r>
      <w:r w:rsidR="00857021" w:rsidRPr="00C90661">
        <w:fldChar w:fldCharType="begin"/>
      </w:r>
      <w:r w:rsidR="00857021" w:rsidRPr="00C90661">
        <w:instrText xml:space="preserve"> ADDIN ZOTERO_ITEM CSL_CITATION {"citationID":"wpOVEYWH","properties":{"formattedCitation":"(Semper-Pascual et al., 2018; Warkentin &amp; Reed, 1999)","plainCitation":"(Semper-Pascual et al., 2018; Warkentin &amp; Reed, 1999)","noteIndex":0},"citationItems":[{"id":1284,"uris":["http://zotero.org/users/6714553/items/LZF826QY"],"itemData":{"id":1284,"type":"article-journal","abstract":"Habitat loss is the primary cause of local extinctions. Yet, there is considerable uncertainty regarding how fast species respond to habitat loss, and how time-delayed responses vary in space. We focused on the Argentine Dry Chaco (c. 32 million ha), a global deforestation hotspot, and tested for time-delayed response of bird and mammal communities to landscape transformation. We quantified the magnitude of extinction debt by modelling contemporary species richness as a function of either contemporary or past (2000 and 1985) landscape patterns. We then used these models to map communities' extinction debt. We found strong evidence for an extinction debt: landscape structure from 2000 explained contemporary species richness of birds and mammals better than contemporary and 1985 landscapes. This suggests time-delayed responses between 10 and 25 years. Extinction debt was especially strong for forest specialists. Projecting our models across the Chaco highlighted areas where future local extinctions due to unpaid extinction debt are likely. Areas recently converted to agriculture had highest extinction debt, regardless of the post-conversion land use. Few local extinctions were predicted in areas with remaining larger forest patches. Synthesis and applications. The evidence for an unpaid extinction debt in the Argentine Dry Chaco provides a substantial window of opportunity for averting local biodiversity losses. However, this window may close rapidly if conservation activities such as habitat restoration are not implemented swiftly. Our extinction debt maps highlight areas where such conservation activities should be implemented.","container-title":"Journal of Applied Ecology","DOI":"10.1111/1365-2664.13074","ISSN":"1365-2664","issue":"3","language":"en","note":"_eprint: https://onlinelibrary.wiley.com/doi/pdf/10.1111/1365-2664.13074","page":"1218-1229","source":"Wiley Online Library","title":"Mapping extinction debt highlights conservation opportunities for birds and mammals in the South American Chaco","URL":"https://onlinelibrary.wiley.com/doi/abs/10.1111/1365-2664.13074","volume":"55","author":[{"family":"Semper-Pascual","given":"Asunción"},{"family":"Macchi","given":"Leandro"},{"family":"Sabatini","given":"Francesco Maria"},{"family":"Decarre","given":"Julieta"},{"family":"Baumann","given":"Matthias"},{"family":"Blendinger","given":"Pedro G."},{"family":"Gómez-Valencia","given":"Bibiana"},{"family":"Mastrangelo","given":"Matías E."},{"family":"Kuemmerle","given":"Tobias"}],"accessed":{"date-parts":[["2022",1,31]]},"issued":{"date-parts":[["2018"]]}}},{"id":1223,"uris":["http://zotero.org/users/6714553/items/DJN3P2A3"],"itemData":{"id":1223,"type":"article-journal","abstract":"The overwhelming majority of bird species in the Great Basin region are found in riparian habitats. However, most previous research on the impact of change in habitat condition through degradation on these bird communities failed to account for the large intersite differences in both habitat type and extent of degradation. We examined songbird communities in 4 riparian habitat types (meadows, willow-, birch-, and aspen-dominated forest stands) during summers 1994 (last year of a 7-yr drought) and 1995 (following the 6th wettest winter recorded) in the Toiyabe Mountain Range of central Nevada. Habitat degradation significantly influenced bird species richness in riparian areas, but the impact was dependent upon habitat type. While meadow bird communities were affected adversely by habitat degradation, with significant drops in species richness on degraded sites, bird species richness in forested riparian habitats was consistently greater on degraded sites. Data for the 6 most common species seen during our study indicated that degradation may have influenced distribution of American Robins (Turdus migratorius) and Yellow Warblers (Dendroica petechia), but habitat type was the best predictor of abundance for House Wrens (Troglodytes aedon), Red-naped Sapsuckers (Sphyrapicus nuchalis), Warbling Vireos (Vireo gilvus), and Brewer's Blackbirds (Euphagus cyanocephalus). Avian species diversity in meadow habitats may be linked to moisture levels during specific times of the year. Diversity increased during the pre-migratory period of the dry year (1994) when compared with that of the breeding season, but was unchanged in the wet year (1995).","container-title":"The Great Basin Naturalist","ISSN":"0017-3614","issue":"3","note":"publisher: Monte L. Bean Life Science Museum, Brigham Young University","page":"205-212","source":"JSTOR","title":"Effects of habitat type and degradation on avian species richness in great basin riparian habitats","URL":"https://www.jstor.org/stable/41713111","volume":"59","author":[{"family":"Warkentin","given":"Ian G."},{"family":"Reed","given":"J. Michael"}],"accessed":{"date-parts":[["2022",1,10]]},"issued":{"date-parts":[["1999"]]}}}],"schema":"https://github.com/citation-style-language/schema/raw/master/csl-citation.json"} </w:instrText>
      </w:r>
      <w:r w:rsidR="00857021" w:rsidRPr="00C90661">
        <w:fldChar w:fldCharType="separate"/>
      </w:r>
      <w:r w:rsidR="00857021" w:rsidRPr="00C90661">
        <w:t>(Semper-Pascual et al., 2018; Warkentin &amp; Reed, 1999)</w:t>
      </w:r>
      <w:r w:rsidR="00857021" w:rsidRPr="00C90661">
        <w:fldChar w:fldCharType="end"/>
      </w:r>
      <w:r w:rsidRPr="00C90661">
        <w:t xml:space="preserve">. Thus, the observed diversity increase could be attributed to the variable speed of gains </w:t>
      </w:r>
      <w:r w:rsidRPr="00C90661">
        <w:rPr>
          <w:i/>
        </w:rPr>
        <w:t>vs.</w:t>
      </w:r>
      <w:r w:rsidRPr="00C90661">
        <w:t xml:space="preserve"> losses. Another possibility is that communities are recovering from a massive decline driven by strong pressures on ecosystems during the mid-twentieth century </w:t>
      </w:r>
      <w:r w:rsidR="000966BC" w:rsidRPr="00C90661">
        <w:fldChar w:fldCharType="begin"/>
      </w:r>
      <w:r w:rsidR="000966BC" w:rsidRPr="00C90661">
        <w:instrText xml:space="preserve"> ADDIN ZOTERO_ITEM CSL_CITATION {"citationID":"pqssMWLC","properties":{"formattedCitation":"(Gonzalez et al., 2016)","plainCitation":"(Gonzalez et al., 2016)","noteIndex":0},"citationItems":[{"id":1271,"uris":["http://zotero.org/users/6714553/items/KMNGDBKV"],"itemData":{"id":1271,"type":"article-journal","abstract":"Global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https://onlinelibrary.wiley.com/doi/pdf/10.1890/15-1759.1","page":"1949-1960","source":"Wiley Online Library","title":"Estimating local biodiversity change: a critique of papers claiming no net loss of local diversity","title-short":"Estimating local biodiversity change","URL":"https://onlinelibrary.wiley.com/doi/abs/10.1890/15-1759.1","volume":"97","author":[{"family":"Gonzalez","given":"Andrew"},{"family":"Cardinale","given":"Bradley J."},{"family":"Allington","given":"Ginger R. H."},{"family":"Byrnes","given":"Jarrett"},{"family":"Arthur Endsley","given":"K."},{"family":"Brown","given":"Daniel G."},{"family":"Hooper","given":"David U."},{"family":"Isbell","given":"Forest"},{"family":"O'Connor","given":"Mary I."},{"family":"Loreau","given":"Michel"}],"accessed":{"date-parts":[["2022",1,30]]},"issued":{"date-parts":[["2016"]]}}}],"schema":"https://github.com/citation-style-language/schema/raw/master/csl-citation.json"} </w:instrText>
      </w:r>
      <w:r w:rsidR="000966BC" w:rsidRPr="00C90661">
        <w:fldChar w:fldCharType="separate"/>
      </w:r>
      <w:r w:rsidR="000966BC" w:rsidRPr="00C90661">
        <w:t>(Gonzalez et al., 2016)</w:t>
      </w:r>
      <w:r w:rsidR="000966BC" w:rsidRPr="00C90661">
        <w:fldChar w:fldCharType="end"/>
      </w:r>
      <w:r w:rsidRPr="00C90661">
        <w:t>, which is the beginning of most of the analyses that we reviewed (Fig. 2A). Also, changes in environmental conditions induced by climate change lead to species range shifts that colonise new areas, leading to a (presumably temporary) increase of biodiversity</w:t>
      </w:r>
      <w:r w:rsidR="00B11FF1" w:rsidRPr="00C90661">
        <w:t xml:space="preserve"> </w:t>
      </w:r>
      <w:r w:rsidR="00B11FF1" w:rsidRPr="00C90661">
        <w:fldChar w:fldCharType="begin"/>
      </w:r>
      <w:r w:rsidR="00B11FF1" w:rsidRPr="00C90661">
        <w:instrText xml:space="preserve"> ADDIN ZOTERO_ITEM CSL_CITATION {"citationID":"GUL9ZUSq","properties":{"formattedCitation":"(Walther et al., 2002)","plainCitation":"(Walther et al., 2002)","noteIndex":0},"citationItems":[{"id":1533,"uris":["http://zotero.org/users/6714553/items/HEYW9PE7"],"itemData":{"id":1533,"type":"article-journal","abstract":"There is now ample evidence of the ecological impacts of recent climate change, from polar terrestrial to tropical marine environments. The responses of both flora and fauna span an array of ecosystems and organizational hierarchies, from the species to the community levels. Despite continued uncertainty as to community and ecosystem trajectories under global change, our review exposes a coherent pattern of ecological change across systems. Although we are only at an early stage in the projected trends of global warming, ecological responses to recent climate change are already clearly visible.","container-title":"Nature","DOI":"10.1038/416389a","ISSN":"1476-4687","issue":"6879","language":"en","license":"2002 Macmillan Magazines Ltd.","note":"number: 6879\npublisher: Nature Publishing Group","page":"389-395","source":"www.nature.com","title":"Ecological responses to recent climate change","URL":"https://www.nature.com/articles/416389a","volume":"416","author":[{"family":"Walther","given":"Gian-Reto"},{"family":"Post","given":"Eric"},{"family":"Convey","given":"Peter"},{"family":"Menzel","given":"Annette"},{"family":"Parmesan","given":"Camille"},{"family":"Beebee","given":"Trevor J. C."},{"family":"Fromentin","given":"Jean-Marc"},{"family":"Hoegh-Guldberg","given":"Ove"},{"family":"Bairlein","given":"Franz"}],"accessed":{"date-parts":[["2022",11,10]]},"issued":{"date-parts":[["2002",3]]}}}],"schema":"https://github.com/citation-style-language/schema/raw/master/csl-citation.json"} </w:instrText>
      </w:r>
      <w:r w:rsidR="00B11FF1" w:rsidRPr="00C90661">
        <w:fldChar w:fldCharType="separate"/>
      </w:r>
      <w:r w:rsidR="00B11FF1" w:rsidRPr="00C90661">
        <w:t>(Walther et al., 2002)</w:t>
      </w:r>
      <w:r w:rsidR="00B11FF1" w:rsidRPr="00C90661">
        <w:fldChar w:fldCharType="end"/>
      </w:r>
      <w:r w:rsidRPr="00C90661">
        <w:t xml:space="preserve">. Besides, we reported species-based, not </w:t>
      </w:r>
      <w:r w:rsidR="00E3701C">
        <w:t>population</w:t>
      </w:r>
      <w:r w:rsidRPr="00C90661">
        <w:t>-based metrics (</w:t>
      </w:r>
      <w:proofErr w:type="gramStart"/>
      <w:r w:rsidRPr="00C90661">
        <w:rPr>
          <w:i/>
        </w:rPr>
        <w:t>e.g.</w:t>
      </w:r>
      <w:proofErr w:type="gramEnd"/>
      <w:r w:rsidRPr="00C90661">
        <w:t xml:space="preserve"> multi-species indicators such as farmland/woodland/urban birds indicator, the </w:t>
      </w:r>
      <w:r w:rsidR="00707FC9" w:rsidRPr="00C90661">
        <w:t>L</w:t>
      </w:r>
      <w:r w:rsidRPr="00C90661">
        <w:t xml:space="preserve">iving </w:t>
      </w:r>
      <w:r w:rsidR="00707FC9" w:rsidRPr="00C90661">
        <w:t>P</w:t>
      </w:r>
      <w:r w:rsidRPr="00C90661">
        <w:t xml:space="preserve">lanet </w:t>
      </w:r>
      <w:r w:rsidR="00707FC9" w:rsidRPr="00C90661">
        <w:t>I</w:t>
      </w:r>
      <w:r w:rsidRPr="00C90661">
        <w:t>ndex…), and potentially other metrics (</w:t>
      </w:r>
      <w:r w:rsidRPr="00C90661">
        <w:rPr>
          <w:i/>
        </w:rPr>
        <w:t>e.g.</w:t>
      </w:r>
      <w:r w:rsidRPr="00C90661">
        <w:t xml:space="preserve"> trait-based indicators)</w:t>
      </w:r>
      <w:bookmarkStart w:id="175" w:name="_Hlk119050857"/>
      <w:r w:rsidR="00B76545">
        <w:t>.</w:t>
      </w:r>
      <w:r w:rsidRPr="00C90661">
        <w:t xml:space="preserve"> </w:t>
      </w:r>
      <w:r w:rsidR="00B76545" w:rsidRPr="00954EA3">
        <w:rPr>
          <w:color w:val="0070C0"/>
        </w:rPr>
        <w:t>W</w:t>
      </w:r>
      <w:r w:rsidRPr="00954EA3">
        <w:rPr>
          <w:color w:val="0070C0"/>
        </w:rPr>
        <w:t>e stress that those abundance-based metrics</w:t>
      </w:r>
      <w:r w:rsidR="00E3701C" w:rsidRPr="00954EA3">
        <w:rPr>
          <w:color w:val="0070C0"/>
        </w:rPr>
        <w:t xml:space="preserve"> show clear </w:t>
      </w:r>
      <w:r w:rsidR="00E3701C" w:rsidRPr="00576064">
        <w:rPr>
          <w:color w:val="0070C0"/>
        </w:rPr>
        <w:t xml:space="preserve">decline </w:t>
      </w:r>
      <w:r w:rsidR="00E3701C" w:rsidRPr="00576064">
        <w:rPr>
          <w:color w:val="0070C0"/>
        </w:rPr>
        <w:fldChar w:fldCharType="begin"/>
      </w:r>
      <w:r w:rsidR="00576064" w:rsidRPr="00576064">
        <w:rPr>
          <w:color w:val="0070C0"/>
        </w:rPr>
        <w:instrText xml:space="preserve"> ADDIN ZOTERO_ITEM CSL_CITATION {"citationID":"ZwfiKxV7","properties":{"formattedCitation":"(Barnagaud et al., 2017; Burns et al., 2021; La Sorte &amp; Boecklen, 2005; Rosenberg et al., 2019)","plainCitation":"(Barnagaud et al., 2017; Burns et al., 2021; La Sorte &amp; Boecklen, 2005; Rosenberg et al., 2019)","noteIndex":0},"citationItems":[{"id":416,"uris":["http://zotero.org/users/6714553/items/P7GKJZXC"],"itemData":{"id":416,"type":"article-journal","abstract":"Global changes are modifying the structure of species assemblages, but the generality of resulting diversity patterns and of their drivers is poorly understood. Any such changes can be detected and explained by comparing temporal trends in taxonomic and functional diversity over broad spatial extents. In this study, we addressed three complementary questions: How did bird taxonomic and functional diversity change over the past 40 years in the conterminous United States? Are these trends non-linear? Can temporal variations in functional diversity be explained by broad-scale changes in climate and vegetation productivity? We quantified changes in taxonomic and functional diversity for 807 bird assemblages over the past four decades (1970–2011) considering a suite of 16 ecological traits for 435 species. We found increases in local bird species richness and taxonomic equitability that plateaued in the early 2000’s while total abundance declined over the whole period. Functional richness, the total range of traits in an assemblage, increased due to the rising prevalence of species with atypical life-history strategies and under-represented habitat or trophic preferences. However, these species did not trigger major changes in the functional composition of bird assemblages. Inter-annual variations in climate and primary productivity explained the richness of bird life-history traits in local assemblages, suggesting that these traits are influenced by broad-scale environmental factors, while others respond more to more local drivers. Our results highlight that a comparative analysis of the multiple facets of functional diversity can raise novel insights on processes underlying temporal trends in biodiversity.","container-title":"Oecologia","DOI":"10.1007/s00442-017-3967-4","ISSN":"1432-1939","issue":"4","journalAbbreviation":"Oecologia","language":"en","page":"737-748","source":"Springer Link","title":"Temporal changes in bird functional diversity across the United States","URL":"https://doi.org/10.1007/s00442-017-3967-4","volume":"185","author":[{"family":"Barnagaud","given":"Jean-Yves"},{"family":"Gaüzère","given":"Pierre"},{"family":"Zuckerberg","given":"Benjamin"},{"family":"Princé","given":"Karine"},{"family":"Svenning","given":"Jens-Christian"}],"accessed":{"date-parts":[["2021",8,11]]},"issued":{"date-parts":[["2017",12,1]]}}},{"id":1593,"uris":["http://zotero.org/users/6714553/items/FEJHVAWZ"],"itemData":{"id":1593,"type":"article-journal","abstract":"Although global assessments provide evidence of biodiversity decline, some have questioned the strength of the evidence, with local assemblage studies often showing a more balanced picture of biodiversity change. The multifaceted nature of biodiversity and imperfect monitoring datasets may partially explain these findings. Here, using an extensive dataset, we find significant biodiversity loss in the native avifauna of the European Union (EU). We estimate a decline of 17–19% in the overall breeding bird abundance since 1980: a loss of 560–620 million individual birds. Both total and proportional declines in bird numbers are high among species associated with agricultural land. The distribution of species’ population growth rates (ln) is centered close to zero, with numerical decline driven by substantial losses in abundant species. Our work supports previous assessments indicating substantial recent biodiversity loss and calls to reduce the threat of extinctions and restore species’ abundances, for the sake of nature and people.","container-title":"Ecology and Evolution","DOI":"10.1002/ece3.8282","ISSN":"2045-7758","issue":"23","language":"en","note":"_eprint: https://onlinelibrary.wiley.com/doi/pdf/10.1002/ece3.8282","page":"16647-16660","source":"Wiley Online Library","title":"Abundance decline in the avifauna of the European Union reveals cross-continental similarities in biodiversity change","URL":"https://onlinelibrary.wiley.com/doi/abs/10.1002/ece3.8282","volume":"11","author":[{"family":"Burns","given":"Fiona"},{"family":"Eaton","given":"Mark A."},{"family":"Burfield","given":"Ian J."},{"family":"Klvaňová","given":"Alena"},{"family":"Šilarová","given":"Eva"},{"family":"Staneva","given":"Anna"},{"family":"Gregory","given":"Richard D."}],"accessed":{"date-parts":[["2023",2,14]]},"issued":{"date-parts":[["2021"]]}}},{"id":384,"uris":["http://zotero.org/users/6714553/items/HP3N27E3"],"itemData":{"id":384,"type":"article-journal","abstract":"Aim To determine the major patterns of change in avian diversity structure over space and time at a local resolution and continental extent in non-urban areas in North America. Location The contiguous United States and southern Canada. Methods We used 1673 North American Breeding Bird Survey (BBS) routes containing 547 terrestrial and aquatic species to estimate four diversity components: species richness, individual abundance, taxonomic distinctness and species evenness. We implemented three levels of analysis to examine changes in diversity structure on a yearly basis from 1968 to 2003: (1) a canonical analysis of discriminance, (2) a univariate analysis across BBS routes, and (3) a univariate analysis at individual BBS routes. We estimated changes in similarity in species composition over time between 470,730 BBS route pairs. We also estimated the level of human activity at BBS routes using three spatial anthropogenic databases. Results BBS routes were located in non-urban areas in association with low nighttime light activity and moderately low human population densities. The analysis of diversity structure indicated the presence of two independent patterns: (1) a temporally consistent pattern defined by increasing species richness (12% increase from 1968 to 2003) associated with limited gains in taxonomic distinctness, and (2) an association between species abundance and evenness related to variability in abundance associated with the most abundant species. The similarity analysis indicated that BBS routes located closer to the Atlantic and the Pacific coasts of the United States experienced the strongest patterns of homogenization of species composition. Main conclusions Our results suggest that avian diversity structure has changed at the local scale in non-urban areas in North America. However, there was no evidence for a consistent continent-wide pattern. Instead, the evidence pointed to the presence of regional factors influencing diversity patterns. This study provides a foundation for more detailed investigations of the spatiotemporal and taxonomic details of these general patterns.","container-title":"Global Ecology and Biogeography","DOI":"10.1111/j.1466-822X.2005.00160.x","ISSN":"1466-8238","issue":"4","language":"en","note":"_eprint: https://onlinelibrary.wiley.com/doi/pdf/10.1111/j.1466-822X.2005.00160.x","page":"367-378","source":"Wiley Online Library","title":"Changes in the diversity structure of avian assemblages in North America","URL":"https://onlinelibrary.wiley.com/doi/abs/10.1111/j.1466-822X.2005.00160.x","volume":"14","author":[{"family":"La Sorte","given":"Frank A."},{"family":"Boecklen","given":"William J."}],"accessed":{"date-parts":[["2021",9,6]]},"issued":{"date-parts":[["2005"]]}}},{"id":362,"uris":["http://zotero.org/users/6714553/items/NQPS7XSN"],"itemData":{"id":362,"type":"article-journal","abstract":"Staggering decline of bird populations\nBecause birds are conspicuous and easy to identify and count, reliable records of their occurrence have been gathered over many decades in many parts of the world. Drawing on such data for North America, Rosenberg et al. report wide-spread population declines of birds over the past half-century, resulting in the cumulative loss of billions of breeding individuals across a wide range of species and habitats. They show that declines are not restricted to rare and threatened species—those once considered common and wide-spread are also diminished. These results have major implications for ecosystem integrity, the conservation of wildlife more broadly, and policies associated with the protection of birds and native ecosystems on which they depend.\nScience, this issue p. 120\nThe cumulative loss of nearly 3 billion birds since 1970 across North American biomes signals a continuing avifaunal crisis.\nThe cumulative loss of nearly 3 billion birds since 1970 across North American biomes signals a continuing avifaunal crisis.","container-title":"Science","DOI":"10.1126/science.aaw1313","ISSN":"0036-8075, 1095-9203","issue":"6461","language":"en","license":"Copyright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Report\nPMID: 31604313","page":"120-124","source":"science.sciencemag.org","title":"Decline of the North American avifauna","URL":"https://science.sciencemag.org/content/366/6461/120","volume":"366","author":[{"family":"Rosenberg","given":"Kenneth V."},{"family":"Dokter","given":"Adriaan M."},{"family":"Blancher","given":"Peter J."},{"family":"Sauer","given":"John R."},{"family":"Smith","given":"Adam C."},{"family":"Smith","given":"Paul A."},{"family":"Stanton","given":"Jessica C."},{"family":"Panjabi","given":"Arvind"},{"family":"Helft","given":"Laura"},{"family":"Parr","given":"Michael"},{"family":"Marra","given":"Peter P."}],"accessed":{"date-parts":[["2021",1,26]]},"issued":{"date-parts":[["2019",10,4]]}}}],"schema":"https://github.com/citation-style-language/schema/raw/master/csl-citation.json"} </w:instrText>
      </w:r>
      <w:r w:rsidR="00E3701C" w:rsidRPr="00576064">
        <w:rPr>
          <w:color w:val="0070C0"/>
        </w:rPr>
        <w:fldChar w:fldCharType="separate"/>
      </w:r>
      <w:r w:rsidR="00576064" w:rsidRPr="00576064">
        <w:rPr>
          <w:color w:val="0070C0"/>
        </w:rPr>
        <w:t>(Barnagaud et al., 2017; Burns et al., 2021; La Sorte &amp; Boecklen, 2005; Rosenberg et al., 2019)</w:t>
      </w:r>
      <w:r w:rsidR="00E3701C" w:rsidRPr="00576064">
        <w:rPr>
          <w:color w:val="0070C0"/>
        </w:rPr>
        <w:fldChar w:fldCharType="end"/>
      </w:r>
      <w:bookmarkEnd w:id="175"/>
      <w:r w:rsidR="00954EA3" w:rsidRPr="00576064">
        <w:rPr>
          <w:color w:val="0070C0"/>
        </w:rPr>
        <w:t xml:space="preserve">, </w:t>
      </w:r>
      <w:r w:rsidR="00954EA3" w:rsidRPr="00954EA3">
        <w:rPr>
          <w:color w:val="0070C0"/>
        </w:rPr>
        <w:t>confirming that increase</w:t>
      </w:r>
      <w:r w:rsidR="00954EA3">
        <w:rPr>
          <w:color w:val="0070C0"/>
        </w:rPr>
        <w:t>s</w:t>
      </w:r>
      <w:r w:rsidR="00954EA3" w:rsidRPr="00954EA3">
        <w:rPr>
          <w:color w:val="0070C0"/>
        </w:rPr>
        <w:t xml:space="preserve"> of incidence-based metrics can be </w:t>
      </w:r>
      <w:r w:rsidR="00954EA3">
        <w:rPr>
          <w:color w:val="0070C0"/>
        </w:rPr>
        <w:t>observed</w:t>
      </w:r>
      <w:r w:rsidR="00954EA3" w:rsidRPr="00954EA3">
        <w:rPr>
          <w:color w:val="0070C0"/>
        </w:rPr>
        <w:t xml:space="preserve"> </w:t>
      </w:r>
      <w:r w:rsidR="00954EA3">
        <w:rPr>
          <w:color w:val="0070C0"/>
        </w:rPr>
        <w:t xml:space="preserve">together </w:t>
      </w:r>
      <w:r w:rsidR="00954EA3" w:rsidRPr="00954EA3">
        <w:rPr>
          <w:color w:val="0070C0"/>
        </w:rPr>
        <w:t>with decrease</w:t>
      </w:r>
      <w:r w:rsidR="00576064">
        <w:rPr>
          <w:color w:val="0070C0"/>
        </w:rPr>
        <w:t>s</w:t>
      </w:r>
      <w:r w:rsidR="00954EA3" w:rsidRPr="00954EA3">
        <w:rPr>
          <w:color w:val="0070C0"/>
        </w:rPr>
        <w:t xml:space="preserve"> of abundances</w:t>
      </w:r>
      <w:r w:rsidRPr="00C90661">
        <w:t xml:space="preserve">. </w:t>
      </w:r>
      <w:r w:rsidR="00954EA3" w:rsidRPr="00F33E3C">
        <w:rPr>
          <w:color w:val="0070C0"/>
        </w:rPr>
        <w:t>Also, w</w:t>
      </w:r>
      <w:r w:rsidRPr="00F33E3C">
        <w:rPr>
          <w:color w:val="0070C0"/>
        </w:rPr>
        <w:t xml:space="preserve">e see an opportunity for future comparisons of trends of both species-based and </w:t>
      </w:r>
      <w:proofErr w:type="spellStart"/>
      <w:proofErr w:type="gramStart"/>
      <w:r w:rsidRPr="00F33E3C">
        <w:rPr>
          <w:color w:val="0070C0"/>
        </w:rPr>
        <w:t>non species</w:t>
      </w:r>
      <w:proofErr w:type="spellEnd"/>
      <w:proofErr w:type="gramEnd"/>
      <w:r w:rsidRPr="00F33E3C">
        <w:rPr>
          <w:color w:val="0070C0"/>
        </w:rPr>
        <w:t>-based metrics</w:t>
      </w:r>
      <w:r w:rsidR="00954EA3" w:rsidRPr="00F33E3C">
        <w:rPr>
          <w:color w:val="0070C0"/>
        </w:rPr>
        <w:t xml:space="preserve"> in order to better understand how they influence each other’s</w:t>
      </w:r>
      <w:r w:rsidRPr="00F33E3C">
        <w:rPr>
          <w:color w:val="0070C0"/>
        </w:rPr>
        <w:t>.</w:t>
      </w:r>
      <w:r w:rsidRPr="00C90661">
        <w:t xml:space="preserve"> </w:t>
      </w:r>
    </w:p>
    <w:p w14:paraId="2E5D36E8" w14:textId="77777777" w:rsidR="009D6447" w:rsidRPr="00C90661" w:rsidRDefault="007F0195" w:rsidP="000921B1">
      <w:pPr>
        <w:pStyle w:val="Heading2"/>
        <w:ind w:firstLine="0"/>
        <w:jc w:val="left"/>
      </w:pPr>
      <w:bookmarkStart w:id="176" w:name="_heading=h.3rdcrjn" w:colFirst="0" w:colLast="0"/>
      <w:bookmarkEnd w:id="176"/>
      <w:r w:rsidRPr="00C90661">
        <w:lastRenderedPageBreak/>
        <w:t xml:space="preserve">Issues of temporal grain </w:t>
      </w:r>
    </w:p>
    <w:p w14:paraId="49103AD9" w14:textId="09DDA510" w:rsidR="009D6447" w:rsidRPr="00C90661" w:rsidRDefault="007F0195" w:rsidP="000921B1">
      <w:pPr>
        <w:ind w:firstLine="0"/>
        <w:jc w:val="left"/>
      </w:pPr>
      <w:r w:rsidRPr="00C90661">
        <w:t>The importance of temporal scaling of biodiversity is known since</w:t>
      </w:r>
      <w:r w:rsidR="00065E21" w:rsidRPr="00C90661">
        <w:t xml:space="preserve"> </w:t>
      </w:r>
      <w:r w:rsidR="00065E21" w:rsidRPr="00C90661">
        <w:fldChar w:fldCharType="begin"/>
      </w:r>
      <w:r w:rsidR="008A615E" w:rsidRPr="00C90661">
        <w:instrText xml:space="preserve"> ADDIN ZOTERO_ITEM CSL_CITATION {"citationID":"UeTRjaQm","properties":{"formattedCitation":"(Grinnell, 1922)","plainCitation":"(Grinnell, 1922)","dontUpdate":true,"noteIndex":0},"citationItems":[{"id":1110,"uris":["http://zotero.org/users/6714553/items/CTNFV5A5"],"itemData":{"id":1110,"type":"article-journal","container-title":"The Auk","DOI":"10.2307/4073434","ISSN":"1938-4254","issue":"3","journalAbbreviation":"The Auk","page":"373-380","source":"Silverchair","title":"The Role of the “Accidental”","URL":"https://doi.org/10.2307/4073434","volume":"39","author":[{"family":"Grinnell","given":"Joseph"}],"accessed":{"date-parts":[["2021",9,21]]},"issued":{"date-parts":[["1922",7,1]]}}}],"schema":"https://github.com/citation-style-language/schema/raw/master/csl-citation.json"} </w:instrText>
      </w:r>
      <w:r w:rsidR="00065E21" w:rsidRPr="00C90661">
        <w:fldChar w:fldCharType="separate"/>
      </w:r>
      <w:r w:rsidR="00065E21" w:rsidRPr="00C90661">
        <w:t>Grinnell (1922)</w:t>
      </w:r>
      <w:r w:rsidR="00065E21" w:rsidRPr="00C90661">
        <w:fldChar w:fldCharType="end"/>
      </w:r>
      <w:r w:rsidRPr="00C90661">
        <w:t>, who used California birds to demonstrate the species-time relationship (</w:t>
      </w:r>
      <w:r w:rsidRPr="00C90661">
        <w:rPr>
          <w:i/>
        </w:rPr>
        <w:t xml:space="preserve">i.e. </w:t>
      </w:r>
      <w:r w:rsidRPr="00C90661">
        <w:t xml:space="preserve">relationship between temporal grain and species richness), which has later been proven to be common </w:t>
      </w:r>
      <w:r w:rsidR="00065E21" w:rsidRPr="00C90661">
        <w:fldChar w:fldCharType="begin"/>
      </w:r>
      <w:r w:rsidR="00D85D71" w:rsidRPr="00C90661">
        <w:instrText xml:space="preserve"> ADDIN ZOTERO_ITEM CSL_CITATION {"citationID":"iinO4DyU","properties":{"formattedCitation":"(White, 2004)","plainCitation":"(White, 2004)","noteIndex":0},"citationItems":[{"id":310,"uris":["http://zotero.org/users/6714553/items/4MNPJ8P2"],"itemData":{"id":310,"type":"article-journal","abstract":"The species–time relationship (STR) is a macroecological pattern describing the increase in the observed species richness with the length of time censused. Understanding STRs is important for understanding the ecological processes underlying temporal turnover and species richness. However, accurate characterization of the STR has been hampered by the influence of sampling. I analysed STRs for 521 breeding bird survey communities. I used a model of sampling effects to demonstrate that the increase in richness was not due exclusively to sampling. I estimated the time scale at which ecological processes became dominant over sampling effects using a two-phase model combining a sampling phase and either a power function or logarithmic ecological phase. These two-phase models performed significantly better than sampling alone and better than simple power and logarithmic functions. Most community dynamics were dominated by ecological processes over scales &lt;5 years. This technique provides an example of a rigorous, quantitative approach to separating sampling from ecological processes.","container-title":"Ecology Letters","DOI":"https://doi.org/10.1111/j.1461-0248.2004.00581.x","ISSN":"1461-0248","issue":"4","language":"en","note":"_eprint: https://onlinelibrary.wiley.com/doi/pdf/10.1111/j.1461-0248.2004.00581.x","page":"329-336","source":"Wiley Online Library","title":"Two-phase species–time relationships in North American land birds","URL":"https://onlinelibrary.wiley.com/doi/abs/10.1111/j.1461-0248.2004.00581.x","volume":"7","author":[{"family":"White","given":"Ethan P."}],"accessed":{"date-parts":[["2021",4,28]]},"issued":{"date-parts":[["2004"]]}}}],"schema":"https://github.com/citation-style-language/schema/raw/master/csl-citation.json"} </w:instrText>
      </w:r>
      <w:r w:rsidR="00065E21" w:rsidRPr="00C90661">
        <w:fldChar w:fldCharType="separate"/>
      </w:r>
      <w:r w:rsidR="00D85D71" w:rsidRPr="00C90661">
        <w:t>(White, 2004)</w:t>
      </w:r>
      <w:r w:rsidR="00065E21" w:rsidRPr="00C90661">
        <w:fldChar w:fldCharType="end"/>
      </w:r>
      <w:r w:rsidRPr="00C90661">
        <w:t>. However, we found that the description of the temporal grain in the studies was not straightforward (Table 2). Sometimes, the temporal grain of the sampling was specified precisely</w:t>
      </w:r>
      <w:r w:rsidR="00313BAC" w:rsidRPr="00C90661">
        <w:t xml:space="preserve"> </w:t>
      </w:r>
      <w:r w:rsidR="00313BAC" w:rsidRPr="00C90661">
        <w:fldChar w:fldCharType="begin"/>
      </w:r>
      <w:r w:rsidR="008A615E" w:rsidRPr="00C90661">
        <w:instrText xml:space="preserve"> ADDIN ZOTERO_ITEM CSL_CITATION {"citationID":"x2tYlMzt","properties":{"formattedCitation":"(Schipper et al., 2016)","plainCitation":"(Schipper et al., 2016)","dontUpdate":true,"noteIndex":0},"citationItems":[{"id":479,"uris":["http://zotero.org/users/6714553/items/PSZ628GA"],"itemData":{"id":479,"type":"article-journal","abstract":"Although it is generally recognized that global biodiversity is declining, few studies have examined long-term changes in multiple biodiversity dimensions simultaneously. In this study, we quantified and compared temporal changes in the abundance, taxonomic diversity, functional diversity, and phylogenetic diversity of bird assemblages, using roadside monitoring data of the North American Breeding Bird Survey from 1971 to 2010. We calculated 12 abundance and diversity metrics based on 5-year average abundances of 519 species for each of 768 monitoring routes. We did this for all bird species together as well as for four subgroups based on breeding habitat affinity (grassland, woodland, wetland, and shrubland breeders). The majority of the biodiversity metrics increased or remained constant over the study period, whereas the overall abundance of birds showed a pronounced decrease, primarily driven by declines of the most abundant species. These results highlight how stable or even increasing metrics of taxonomic, functional, or phylogenetic diversity may occur in parallel with substantial losses of individuals. We further found that patterns of change differed among the species subgroups, with both abundance and diversity increasing for woodland birds and decreasing for grassland breeders. The contrasting changes between abundance and diversity and among the breeding habitat groups underscore the relevance of a multifaceted approach to measuring biodiversity change. Our findings further stress the importance of monitoring the overall abundance of individuals in addition to metrics of taxonomic, functional, or phylogenetic diversity, thus confirming the importance of population abundance as an essential biodiversity variable.","container-title":"Global Change Biology","DOI":"10.1111/gcb.13292","ISSN":"1365-2486","issue":"12","language":"en","note":"_eprint: https://onlinelibrary.wiley.com/doi/pdf/10.1111/gcb.13292","page":"3948-3959","source":"Wiley Online Library","title":"Contrasting changes in the abundance and diversity of North American bird assemblages from 1971 to 2010","URL":"https://onlinelibrary.wiley.com/doi/abs/10.1111/gcb.13292","volume":"22","author":[{"family":"Schipper","given":"Aafke M."},{"family":"Belmaker","given":"Jonathan"},{"family":"Miranda","given":"Murilo Dantas","dropping-particle":"de"},{"family":"Navarro","given":"Laetitia M."},{"family":"Böhning-Gaese","given":"Katrin"},{"family":"Costello","given":"Mark J."},{"family":"Dornelas","given":"Maria"},{"family":"Foppen","given":"Ruud"},{"family":"Hortal","given":"Joaquín"},{"family":"Huijbregts","given":"Mark A. J."},{"family":"Martín-López","given":"Berta"},{"family":"Pettorelli","given":"Nathalie"},{"family":"Queiroz","given":"Cibele"},{"family":"Rossberg","given":"Axel G."},{"family":"Santini","given":"Luca"},{"family":"Schiffers","given":"Katja"},{"family":"Steinmann","given":"Zoran J. N."},{"family":"Visconti","given":"Piero"},{"family":"Rondinini","given":"Carlo"},{"family":"Pereira","given":"Henrique M."}],"accessed":{"date-parts":[["2021",7,7]]},"issued":{"date-parts":[["2016"]]}}}],"schema":"https://github.com/citation-style-language/schema/raw/master/csl-citation.json"} </w:instrText>
      </w:r>
      <w:r w:rsidR="00313BAC" w:rsidRPr="00C90661">
        <w:fldChar w:fldCharType="separate"/>
      </w:r>
      <w:r w:rsidR="00313BAC" w:rsidRPr="00C90661">
        <w:t>(</w:t>
      </w:r>
      <w:r w:rsidR="00313BAC" w:rsidRPr="00C90661">
        <w:rPr>
          <w:i/>
        </w:rPr>
        <w:t xml:space="preserve">e.g. </w:t>
      </w:r>
      <w:r w:rsidR="00313BAC" w:rsidRPr="00C90661">
        <w:t>time of each census point, as in Schipper et al., 2016)</w:t>
      </w:r>
      <w:r w:rsidR="00313BAC" w:rsidRPr="00C90661">
        <w:fldChar w:fldCharType="end"/>
      </w:r>
      <w:r w:rsidRPr="00C90661">
        <w:t>, and sometimes with inaccuracies</w:t>
      </w:r>
      <w:r w:rsidR="006A5225" w:rsidRPr="00C90661">
        <w:t xml:space="preserve"> </w:t>
      </w:r>
      <w:r w:rsidR="006A5225" w:rsidRPr="00C90661">
        <w:fldChar w:fldCharType="begin"/>
      </w:r>
      <w:r w:rsidR="008A615E" w:rsidRPr="00C90661">
        <w:instrText xml:space="preserve"> ADDIN ZOTERO_ITEM CSL_CITATION {"citationID":"XCPdPDWJ","properties":{"formattedCitation":"(Davey et al., 2012)","plainCitation":"(Davey et al., 2012)","dontUpdate":true,"noteIndex":0},"citationItems":[{"id":404,"uris":["http://zotero.org/users/6714553/items/WWG57QDI"],"itemData":{"id":404,"type":"article-journal","abstract":"Aims Biogeographical evidence suggests a strong link between climate and patterns of species diversity, and climate change is known to cause range shifts. However, there is little understanding of how shifts affect community composition and we lack empirical evidence of recent impacts of climate change on the diversity of vertebrates. Using a long-term comprehensive dataset on bird abundance, we explore recent patterns of change in different components of species diversity and avian communities, and postulate a process to explain the observed changes in diversity and specialization. Location Britain. Methods We used Breeding Bird Survey data for Britain from 1994 to 2006 to calculate site-specific diversity and community specialization indices. We modelled these indices using generalized additive models to examine the relationship between local climate and spatial and temporal trends in community metrics and the relationship between changes in diversity and specialization. Results Local temperature was positively associated with alpha diversity, which increased over the study period, supporting empirical and theoretical predictions of the effect of climate warming. Diversity increased in all habitats, but the rate of increase was greatest in upland areas. However, temperature was negatively associated with community specialization indices, which declined over the same period. Our modelling revealed a nonlinear relationship between community specialization and species diversity. Main conclusions Our models of diversity and specialization provide stark empirical evidence for a link between warming climate and community homogenization. Over a 13-year period of warming temperatures, diversity indices increased while average community specialization decreased. We suggest that the observed diversity increases were most likely driven by range expansion of generalist species and that future warming is likely to increase homogenization of community structure. When assessed in combination, diversity and specialization measures provide a powerful index for monitoring the impacts of climate change.","container-title":"Global Ecology and Biogeography","DOI":"10.1111/j.1466-8238.2011.00693.x","ISSN":"1466-8238","issue":"5","language":"en","note":"_eprint: https://onlinelibrary.wiley.com/doi/pdf/10.1111/j.1466-8238.2011.00693.x","page":"568-578","source":"Wiley Online Library","title":"Rise of the generalists: evidence for climate driven homogenization in avian communities","title-short":"Rise of the generalists","URL":"https://onlinelibrary.wiley.com/doi/abs/10.1111/j.1466-8238.2011.00693.x","volume":"21","author":[{"family":"Davey","given":"Catherine M."},{"family":"Chamberlain","given":"Dan E."},{"family":"Newson","given":"Stuart E."},{"family":"Noble","given":"David G."},{"family":"Johnston","given":"Alison"}],"accessed":{"date-parts":[["2021",8,18]]},"issued":{"date-parts":[["2012"]]}}}],"schema":"https://github.com/citation-style-language/schema/raw/master/csl-citation.json"} </w:instrText>
      </w:r>
      <w:r w:rsidR="006A5225" w:rsidRPr="00C90661">
        <w:fldChar w:fldCharType="separate"/>
      </w:r>
      <w:r w:rsidR="006A5225" w:rsidRPr="00C90661">
        <w:t>(</w:t>
      </w:r>
      <w:r w:rsidR="006A5225" w:rsidRPr="00C90661">
        <w:rPr>
          <w:i/>
        </w:rPr>
        <w:t>e.g.</w:t>
      </w:r>
      <w:r w:rsidR="006A5225" w:rsidRPr="00C90661">
        <w:t xml:space="preserve"> </w:t>
      </w:r>
      <w:r w:rsidR="006A5225" w:rsidRPr="00C90661">
        <w:rPr>
          <w:i/>
        </w:rPr>
        <w:t>“During the survey, each observer records birds along two 1-km transect routes through each 1-km square.”</w:t>
      </w:r>
      <w:r w:rsidR="006A5225" w:rsidRPr="00C90661">
        <w:t>, Davey et al., 2012)</w:t>
      </w:r>
      <w:r w:rsidR="006A5225" w:rsidRPr="00C90661">
        <w:fldChar w:fldCharType="end"/>
      </w:r>
      <w:r w:rsidRPr="00C90661">
        <w:t xml:space="preserve">. </w:t>
      </w:r>
    </w:p>
    <w:p w14:paraId="0EAE6523" w14:textId="06CF9670" w:rsidR="009D6447" w:rsidRPr="00C90661" w:rsidRDefault="007F0195" w:rsidP="000921B1">
      <w:pPr>
        <w:jc w:val="left"/>
      </w:pPr>
      <w:r w:rsidRPr="00C90661">
        <w:t>Even if precisely specified, the temporal grain of the sampling does not always represent the temporal grain of the analysis conducted (see the difference between Fig. 1C and 1D). Some samples are combined over a certain area</w:t>
      </w:r>
      <w:r w:rsidR="00FB483C" w:rsidRPr="00C90661">
        <w:t xml:space="preserve"> </w:t>
      </w:r>
      <w:r w:rsidR="00FB483C" w:rsidRPr="00C90661">
        <w:fldChar w:fldCharType="begin"/>
      </w:r>
      <w:r w:rsidR="008A615E" w:rsidRPr="00C90661">
        <w:instrText xml:space="preserve"> ADDIN ZOTERO_ITEM CSL_CITATION {"citationID":"pwaazeZG","properties":{"formattedCitation":"(Van Turnhout et al., 2007)","plainCitation":"(Van Turnhout et al., 2007)","dontUpdate":true,"noteIndex":0},"citationItems":[{"id":383,"uris":["http://zotero.org/users/6714553/items/BZI5KR6W"],"itemData":{"id":383,"type":"article-journal","abstract":"Changes in breeding bird diversity in the Netherlands between 1973–1977 and 1998–2000 were evaluated by testing three hypotheses related to the loss of biodiversity: (1) species diversity is declining, (2) biotic homogenization is increasing and (3) rare species are declining more severely than abundant species. Using data collected for two successive national breeding bird atlases, changes in diversity were assessed at different spatial scales (local, regional and national) and among species characteristic for different landscapes (farmland, woodland, heathland, wetland, coastal habitats and urban habitats). National species richness, diversity and equitability had increased between the two atlas periods, with more species increasing than decreasing in range and abundance. Most species in the large groups of woodland and wetland birds showed positive trends, whereas most in the smaller groups of heathland, reed-breeding and meadow birds showed negative trends. However, findings varied between regions and localities. Increases in species richness occurred mainly in regions in the low-lying, western part of the country which were previously relatively poor in species. By contrast, species richness decreased in some previously species-rich regions in the eastern part of the country. This has resulted in a homogenization of breeding bird communities between regions. We advocate the conservation and restoration of regional identity as a priority for landscape planning in the Netherlands. We did not find a clear relation between species abundance and trends, although both rare and very abundant species tended to decrease on average.","container-title":"Biological Conservation","DOI":"10.1016/j.biocon.2006.09.011","ISSN":"0006-3207","issue":"4","journalAbbreviation":"Biological Conservation","language":"en","page":"505-516","source":"ScienceDirect","title":"Scale-dependent homogenization: Changes in breeding bird diversity in the Netherlands over a 25-year period","title-short":"Scale-dependent homogenization","URL":"https://www.sciencedirect.com/science/article/pii/S000632070600379X","volume":"134","author":[{"family":"Van Turnhout","given":"Chris A. M."},{"family":"Foppen","given":"Ruud P. B."},{"family":"Leuven","given":"Rob S. E. W."},{"family":"Siepel","given":"Henk"},{"family":"Esselink","given":"Hans"}],"accessed":{"date-parts":[["2021",9,7]]},"issued":{"date-parts":[["2007",2,1]]}}}],"schema":"https://github.com/citation-style-language/schema/raw/master/csl-citation.json"} </w:instrText>
      </w:r>
      <w:r w:rsidR="00FB483C" w:rsidRPr="00C90661">
        <w:fldChar w:fldCharType="separate"/>
      </w:r>
      <w:r w:rsidR="00062A72" w:rsidRPr="00C90661">
        <w:t>(</w:t>
      </w:r>
      <w:r w:rsidR="00062A72" w:rsidRPr="00C90661">
        <w:rPr>
          <w:i/>
        </w:rPr>
        <w:t>e.g.</w:t>
      </w:r>
      <w:r w:rsidR="00062A72" w:rsidRPr="00C90661">
        <w:t xml:space="preserve"> combining the species richness in an atlas square, such as in Van Turnhout et al., 2007)</w:t>
      </w:r>
      <w:r w:rsidR="00FB483C" w:rsidRPr="00C90661">
        <w:fldChar w:fldCharType="end"/>
      </w:r>
      <w:r w:rsidRPr="00C90661">
        <w:t xml:space="preserve"> and sometimes over both an area and a period of time</w:t>
      </w:r>
      <w:r w:rsidR="00404B19" w:rsidRPr="00C90661">
        <w:t xml:space="preserve"> </w:t>
      </w:r>
      <w:r w:rsidR="00404B19" w:rsidRPr="00C90661">
        <w:fldChar w:fldCharType="begin"/>
      </w:r>
      <w:r w:rsidR="00404B19" w:rsidRPr="00C90661">
        <w:instrText xml:space="preserve"> ADDIN ZOTERO_ITEM CSL_CITATION {"citationID":"hOjA1hVm","properties":{"formattedCitation":"(Chase et al., 2019)","plainCitation":"(Chase et al., 2019)","noteIndex":0},"citationItems":[{"id":12,"uris":["http://zotero.org/users/6714553/items/K8LRWTT8"],"itemData":{"id":12,"type":"article-journal","container-title":"Oikos","DOI":"10.1111/oik.05968","ISSN":"0030-1299,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schema":"https://github.com/citation-style-language/schema/raw/master/csl-citation.json"} </w:instrText>
      </w:r>
      <w:r w:rsidR="00404B19" w:rsidRPr="00C90661">
        <w:fldChar w:fldCharType="separate"/>
      </w:r>
      <w:r w:rsidR="00404B19" w:rsidRPr="00C90661">
        <w:t>(Chase et al., 2019)</w:t>
      </w:r>
      <w:r w:rsidR="00404B19" w:rsidRPr="00C90661">
        <w:fldChar w:fldCharType="end"/>
      </w:r>
      <w:r w:rsidRPr="00C90661">
        <w:t>. Analogically, the temporal grain of the analysis should be the result of the same combination of the temporal extent of the samples (</w:t>
      </w:r>
      <w:proofErr w:type="gramStart"/>
      <w:r w:rsidRPr="00C90661">
        <w:rPr>
          <w:i/>
        </w:rPr>
        <w:t>e.g.</w:t>
      </w:r>
      <w:proofErr w:type="gramEnd"/>
      <w:r w:rsidRPr="00C90661">
        <w:rPr>
          <w:i/>
        </w:rPr>
        <w:t xml:space="preserve"> </w:t>
      </w:r>
      <w:r w:rsidRPr="00C90661">
        <w:t xml:space="preserve">Fig. 1C, the analysis is made at the temporal grain of the red boxes which is different from the temporal grain of the samples in Fig. 1D). However, the process of how the temporal grain of the analysis is obtained from the temporal grain of the sampling was seldom specified in the papers that we reviewed. Usually, only the lag at the analysis level is reported (Fig. 1C). It is also important to consider the temporal lag of the sampling as well as how those samples are clumped in time (Fig. </w:t>
      </w:r>
      <w:r w:rsidR="00C90661" w:rsidRPr="00C90661">
        <w:rPr>
          <w:color w:val="0070C0"/>
        </w:rPr>
        <w:t>1</w:t>
      </w:r>
      <w:r w:rsidRPr="00C90661">
        <w:t>D, the samples can be spread homogeneously or clumped in the red box). That is, the temporal lag between samples, and aggregation of the samples, can vary and we can expect different temporal distance decay of similarity for a given temporal grain of the analysis</w:t>
      </w:r>
      <w:r w:rsidR="001665A9" w:rsidRPr="00C90661">
        <w:t xml:space="preserve"> </w:t>
      </w:r>
      <w:r w:rsidR="001665A9" w:rsidRPr="00C90661">
        <w:fldChar w:fldCharType="begin"/>
      </w:r>
      <w:r w:rsidR="008A615E" w:rsidRPr="00C90661">
        <w:instrText xml:space="preserve"> ADDIN ZOTERO_ITEM CSL_CITATION {"citationID":"g01O5vhr","properties":{"formattedCitation":"(Nekola &amp; White, 1999)","plainCitation":"(Nekola &amp; White, 1999)","dontUpdate":true,"noteIndex":0},"citationItems":[{"id":1477,"uris":["http://zotero.org/users/6714553/items/ILPW6T99"],"itemData":{"id":1477,"type":"article-journal","abstract":"Aim Our aim was to understand how similarity changes with distance in biological communities, to use the distance decay perspective as quantitative technique to describe biogeographic pattern, and to explore whether growth form, dispersal type, rarity, or support affected the rate of distance decay in similarity. Location North American spruce-fir forests, Appalachian montane spruce-fir forests. Methods We estimated rates of distance decay through regression of log-transformed compositional similarity against distance for pairwise comparisons of thirty-four white spruce plots and twenty-six black spruce plots distributed from eastern Canada to Alaska, six regional floras along the crest of the Appalachians, and six regional floras along the east–west extent of the boreal forest. Results Similarity decreased significantly with distance, with the most linear models relating the log of similarity to untransformed distance. The rate of similarity decay was 1.5–1.9 times higher for vascular plants than for bryophytes. The rate of distance decay was highest for berry-fruited and nut-bearing species (1.7 times higher than plumose-seeded species and 1.9 times higher than microseeded/spore species) and 2.1 times higher for herbs than woody plants. There was no distance decay for rare species, while species of intermediate frequency had 2.0 times higher distance decay rates than common species. The rate of distance decay was 2.7 times higher for floras from the fragmented Appalachians than for floras from the contiguous boreal forest. Main conclusions The distance decay of similarity can be caused by either a decrease in environmental similarity with distance (e.g. climatic gradients) or by limits to dispersal and niche width differences among taxa. Regardless of cause, the distance decay of similarity provides a simple descriptor of how biological diversity is distributed and therefore has consequences for conservation strategy.","container-title":"Journal of Biogeography","DOI":"10.1046/j.1365-2699.1999.00305.x","ISSN":"1365-2699","issue":"4","language":"en","note":"_eprint: https://onlinelibrary.wiley.com/doi/pdf/10.1046/j.1365-2699.1999.00305.x","page":"867-878","source":"Wiley Online Library","title":"The distance decay of similarity in biogeography and ecology","URL":"https://onlinelibrary.wiley.com/doi/abs/10.1046/j.1365-2699.1999.00305.x","volume":"26","author":[{"family":"Nekola","given":"Jeffrey C."},{"family":"White","given":"Peter S."}],"accessed":{"date-parts":[["2022",10,27]]},"issued":{"date-parts":[["1999"]]}}}],"schema":"https://github.com/citation-style-language/schema/raw/master/csl-citation.json"} </w:instrText>
      </w:r>
      <w:r w:rsidR="001665A9" w:rsidRPr="00C90661">
        <w:fldChar w:fldCharType="separate"/>
      </w:r>
      <w:r w:rsidR="001665A9" w:rsidRPr="00C90661">
        <w:t>(</w:t>
      </w:r>
      <w:r w:rsidR="001665A9" w:rsidRPr="00C90661">
        <w:rPr>
          <w:i/>
        </w:rPr>
        <w:t xml:space="preserve">i.e. </w:t>
      </w:r>
      <w:r w:rsidR="001665A9" w:rsidRPr="00C90661">
        <w:t>temporal autocorrelation; Nekola &amp; White, 1999)</w:t>
      </w:r>
      <w:r w:rsidR="001665A9" w:rsidRPr="00C90661">
        <w:fldChar w:fldCharType="end"/>
      </w:r>
      <w:r w:rsidRPr="00C90661">
        <w:t>.</w:t>
      </w:r>
    </w:p>
    <w:p w14:paraId="536A9C12" w14:textId="6780AF22" w:rsidR="009D6447" w:rsidRPr="00C90661" w:rsidRDefault="007F0195" w:rsidP="000921B1">
      <w:pPr>
        <w:jc w:val="left"/>
      </w:pPr>
      <w:r w:rsidRPr="00C90661">
        <w:lastRenderedPageBreak/>
        <w:t xml:space="preserve">If one wants to study the temporal scaling of biodiversity trends </w:t>
      </w:r>
      <w:r w:rsidR="001526B1" w:rsidRPr="00C90661">
        <w:fldChar w:fldCharType="begin"/>
      </w:r>
      <w:r w:rsidR="001526B1" w:rsidRPr="00C90661">
        <w:instrText xml:space="preserve"> ADDIN ZOTERO_ITEM CSL_CITATION {"citationID":"CLswshrf","properties":{"formattedCitation":"(Thompson et al., 2002)","plainCitation":"(Thompson et al., 2002)","noteIndex":0},"citationItems":[{"id":1467,"uris":["http://zotero.org/users/6714553/items/6NYLWVTQ"],"itemData":{"id":1467,"type":"article-journal","abstract":"We used a three-year point-count data set from Hoosier National Forest, Indiana, to evaluate alternative point-count sampling strategies for detecting songbird declines. Repeated-measures ANOVA indicated that mean abundance estimates increased with increasing count radius (P &lt; 0.0001, each species), and coefficients of variation (CVs) decreased. Mean abundance estimates increased with longer count duration (6-, 8-, and 10-min) for only two of 13 species, and CVs did not necessarily decrease. The power to detect a 5% annual population trend increased with more survey points, more visits per point, and more years of surveys. Managers can use observer time most efficiently by employing counts of short duration. Counts using a larger radius will reduce CVs and therefore provide potentially better annual estimates of abundance and power to detect changes over a period of years. The design of the study and nature of the variability in bird abundance will determine whether increasing the number of points, or the number of visits per point, will have greater effect on power to detect a population trend. /// Utilizamos datos de conteo de puntos por tres años, para evaluar estrategias de muestreo de conteo de punto para detectar reducción de aves canoras. El estudio se llevó a cabo en el bosque nacional Hoosier en Indiana. Las medidas repetidas de una ANOVA indicó que los estimados promedio de abundancia incrementaban según se incrementaba el radio de conteo (P &lt; 0.0001, para cada especie), y disminuía el coeficiente de variación (CV). Los estimados promedio de abundancia aumentaron según aumentaba la duración de los conteos (6-, 8-, y 10- minutos), para dos de tres especies y el CV no necesariamente disminuyó. El poder para detectar una tendencia poblacional anual de 5% incrementó en armonía con un mayor número de puntos censados, más visitas por puntos y más años de tomar datos. Los usuarios, pueden utilizar el tiempo de los observadores de forma más eficiente utilizando conteos de corta duración. El uso de conteos con un radio mayor, reducirá los CV y por lo tanto, potencialmente, proveerá de unos mejores estimados anuales de abundancia y poder en las pruebas para detectar cambios a través de un período de años. El diseño del estudio y la naturaleza de la variabilidad en la abundancia de aves determinará si el incrementar el número de puntos o el número de visitas por punto, va a tener mayor efecto en el poder de la prueba para detectar cambios en la tendencia de las poblaciones.","container-title":"Journal of Field Ornithology","ISSN":"0273-8570","issue":"2","note":"publisher: [Association of Field Ornithologists, Wiley]","page":"141-150","source":"JSTOR","title":"Effects of Point Count Protocol on Bird Abundance and Variability Estimates and Power to Detect Population Trends","URL":"https://www.jstor.org/stable/4131137","volume":"73","author":[{"family":"Thompson","given":"Frank R."},{"family":"Burhans","given":"Dirk E."},{"family":"Root","given":"Brian"}],"accessed":{"date-parts":[["2022",10,13]]},"issued":{"date-parts":[["2002"]]}}}],"schema":"https://github.com/citation-style-language/schema/raw/master/csl-citation.json"} </w:instrText>
      </w:r>
      <w:r w:rsidR="001526B1" w:rsidRPr="00C90661">
        <w:fldChar w:fldCharType="separate"/>
      </w:r>
      <w:r w:rsidR="001526B1" w:rsidRPr="00C90661">
        <w:t>(Thompson et al., 2002)</w:t>
      </w:r>
      <w:r w:rsidR="001526B1" w:rsidRPr="00C90661">
        <w:fldChar w:fldCharType="end"/>
      </w:r>
      <w:r w:rsidRPr="00C90661">
        <w:t>, a clear definition and description of all the temporal features</w:t>
      </w:r>
      <w:r w:rsidR="00356A66" w:rsidRPr="00C90661">
        <w:t xml:space="preserve"> (</w:t>
      </w:r>
      <w:r w:rsidR="00356A66" w:rsidRPr="00C90661">
        <w:rPr>
          <w:i/>
          <w:iCs/>
        </w:rPr>
        <w:t xml:space="preserve">i.e. </w:t>
      </w:r>
      <w:r w:rsidR="00356A66" w:rsidRPr="00C90661">
        <w:t>grain, lag and extent)</w:t>
      </w:r>
      <w:r w:rsidRPr="00C90661">
        <w:t xml:space="preserve"> of both the study design </w:t>
      </w:r>
      <w:r w:rsidRPr="00C90661">
        <w:rPr>
          <w:b/>
        </w:rPr>
        <w:t xml:space="preserve">and </w:t>
      </w:r>
      <w:r w:rsidRPr="00C90661">
        <w:t xml:space="preserve">the analysis needs to be considered (Fig. 1C, 1D). Thus, future studies should provide the following features: </w:t>
      </w:r>
      <w:r w:rsidRPr="00C90661">
        <w:rPr>
          <w:b/>
        </w:rPr>
        <w:t>1)</w:t>
      </w:r>
      <w:r w:rsidRPr="00C90661">
        <w:t xml:space="preserve"> the temporal grain of the sampling (</w:t>
      </w:r>
      <w:r w:rsidRPr="00C90661">
        <w:rPr>
          <w:i/>
        </w:rPr>
        <w:t xml:space="preserve">i.e. </w:t>
      </w:r>
      <w:r w:rsidRPr="00C90661">
        <w:t xml:space="preserve">black dots in Fig. 1D), </w:t>
      </w:r>
      <w:r w:rsidRPr="00C90661">
        <w:rPr>
          <w:b/>
        </w:rPr>
        <w:t xml:space="preserve">2) </w:t>
      </w:r>
      <w:r w:rsidRPr="00C90661">
        <w:t xml:space="preserve">the temporal grain of the analysis (red boxes in Fig. 1C), </w:t>
      </w:r>
      <w:r w:rsidRPr="00C90661">
        <w:rPr>
          <w:b/>
        </w:rPr>
        <w:t xml:space="preserve">3) </w:t>
      </w:r>
      <w:r w:rsidRPr="00C90661">
        <w:t>the number of samples used to form the temporal grain of the analysis (</w:t>
      </w:r>
      <w:r w:rsidRPr="00C90661">
        <w:rPr>
          <w:i/>
        </w:rPr>
        <w:t xml:space="preserve">i.e. </w:t>
      </w:r>
      <w:r w:rsidRPr="00C90661">
        <w:t xml:space="preserve">the number of black dots in a red box in Fig. 1D), </w:t>
      </w:r>
      <w:r w:rsidRPr="00C90661">
        <w:rPr>
          <w:b/>
        </w:rPr>
        <w:t xml:space="preserve">4) </w:t>
      </w:r>
      <w:r w:rsidRPr="00C90661">
        <w:t>how these samples have been processed to obtain the temporal grain of the analysis (summed/averaged/modelled)</w:t>
      </w:r>
      <w:r w:rsidR="0093179C">
        <w:t>,</w:t>
      </w:r>
      <w:r w:rsidRPr="00C90661">
        <w:t xml:space="preserve"> </w:t>
      </w:r>
      <w:r w:rsidR="0093179C">
        <w:rPr>
          <w:b/>
        </w:rPr>
        <w:t>5</w:t>
      </w:r>
      <w:r w:rsidRPr="00C90661">
        <w:rPr>
          <w:b/>
        </w:rPr>
        <w:t xml:space="preserve">) </w:t>
      </w:r>
      <w:r w:rsidRPr="00C90661">
        <w:t xml:space="preserve">the temporal lag of the </w:t>
      </w:r>
      <w:r w:rsidRPr="00855F90">
        <w:rPr>
          <w:i/>
          <w:iCs/>
          <w:rPrChange w:id="177" w:author="Keil Petr" w:date="2023-02-16T10:40:00Z">
            <w:rPr/>
          </w:rPrChange>
        </w:rPr>
        <w:t>analysis</w:t>
      </w:r>
      <w:r w:rsidRPr="00C90661">
        <w:t xml:space="preserve"> (Fig. 1C), </w:t>
      </w:r>
      <w:bookmarkStart w:id="178" w:name="_Hlk127189717"/>
      <w:r w:rsidRPr="00C90661">
        <w:t xml:space="preserve">and </w:t>
      </w:r>
      <w:r w:rsidR="0093179C">
        <w:rPr>
          <w:b/>
        </w:rPr>
        <w:t>6</w:t>
      </w:r>
      <w:r w:rsidRPr="00C90661">
        <w:rPr>
          <w:b/>
        </w:rPr>
        <w:t xml:space="preserve">) </w:t>
      </w:r>
      <w:r w:rsidRPr="00C90661">
        <w:t>the temporal lag</w:t>
      </w:r>
      <w:r w:rsidR="00BB56BA">
        <w:t xml:space="preserve"> </w:t>
      </w:r>
      <w:commentRangeStart w:id="179"/>
      <w:r w:rsidR="00BB56BA" w:rsidRPr="00F975F3">
        <w:rPr>
          <w:strike/>
          <w:color w:val="0070C0"/>
          <w:rPrChange w:id="180" w:author="Keil Petr" w:date="2023-02-16T12:53:00Z">
            <w:rPr>
              <w:color w:val="0070C0"/>
            </w:rPr>
          </w:rPrChange>
        </w:rPr>
        <w:t>(</w:t>
      </w:r>
      <w:del w:id="181" w:author="Keil Petr" w:date="2023-02-16T10:41:00Z">
        <w:r w:rsidR="00BB56BA" w:rsidRPr="00F975F3" w:rsidDel="00855F90">
          <w:rPr>
            <w:strike/>
            <w:color w:val="0070C0"/>
            <w:rPrChange w:id="182" w:author="Keil Petr" w:date="2023-02-16T12:53:00Z">
              <w:rPr>
                <w:color w:val="0070C0"/>
              </w:rPr>
            </w:rPrChange>
          </w:rPr>
          <w:delText>or lags</w:delText>
        </w:r>
      </w:del>
      <w:ins w:id="183" w:author="Keil Petr" w:date="2023-02-16T10:41:00Z">
        <w:r w:rsidR="00855F90" w:rsidRPr="00F975F3">
          <w:rPr>
            <w:strike/>
            <w:color w:val="0070C0"/>
            <w:rPrChange w:id="184" w:author="Keil Petr" w:date="2023-02-16T12:53:00Z">
              <w:rPr>
                <w:color w:val="0070C0"/>
              </w:rPr>
            </w:rPrChange>
          </w:rPr>
          <w:t>which can vary,</w:t>
        </w:r>
      </w:ins>
      <w:r w:rsidR="00BB56BA" w:rsidRPr="00F975F3">
        <w:rPr>
          <w:strike/>
          <w:color w:val="0070C0"/>
          <w:rPrChange w:id="185" w:author="Keil Petr" w:date="2023-02-16T12:53:00Z">
            <w:rPr>
              <w:color w:val="0070C0"/>
            </w:rPr>
          </w:rPrChange>
        </w:rPr>
        <w:t xml:space="preserve"> if </w:t>
      </w:r>
      <w:r w:rsidR="0093179C" w:rsidRPr="00F975F3">
        <w:rPr>
          <w:strike/>
          <w:color w:val="0070C0"/>
          <w:rPrChange w:id="186" w:author="Keil Petr" w:date="2023-02-16T12:53:00Z">
            <w:rPr>
              <w:color w:val="0070C0"/>
            </w:rPr>
          </w:rPrChange>
        </w:rPr>
        <w:t xml:space="preserve">samples are </w:t>
      </w:r>
      <w:r w:rsidR="00BB56BA" w:rsidRPr="00F975F3">
        <w:rPr>
          <w:strike/>
          <w:color w:val="0070C0"/>
          <w:rPrChange w:id="187" w:author="Keil Petr" w:date="2023-02-16T12:53:00Z">
            <w:rPr>
              <w:color w:val="0070C0"/>
            </w:rPr>
          </w:rPrChange>
        </w:rPr>
        <w:t>clumped in time)</w:t>
      </w:r>
      <w:r w:rsidRPr="00F96E68">
        <w:rPr>
          <w:color w:val="0070C0"/>
        </w:rPr>
        <w:t xml:space="preserve"> </w:t>
      </w:r>
      <w:commentRangeEnd w:id="179"/>
      <w:r w:rsidR="00F975F3">
        <w:rPr>
          <w:rStyle w:val="CommentReference"/>
        </w:rPr>
        <w:commentReference w:id="179"/>
      </w:r>
      <w:r w:rsidRPr="00C90661">
        <w:t xml:space="preserve">of the </w:t>
      </w:r>
      <w:r w:rsidRPr="00855F90">
        <w:rPr>
          <w:i/>
          <w:iCs/>
          <w:rPrChange w:id="188" w:author="Keil Petr" w:date="2023-02-16T10:40:00Z">
            <w:rPr/>
          </w:rPrChange>
        </w:rPr>
        <w:t>sampling</w:t>
      </w:r>
      <w:r w:rsidRPr="00C90661">
        <w:t xml:space="preserve"> (Fig. 1D).</w:t>
      </w:r>
      <w:bookmarkEnd w:id="178"/>
      <w:r w:rsidRPr="00C90661">
        <w:t xml:space="preserve"> We argue that these guidelines allow for a complete representation of temporal </w:t>
      </w:r>
      <w:r w:rsidR="00572800" w:rsidRPr="00C90661">
        <w:t>structure,</w:t>
      </w:r>
      <w:r w:rsidRPr="00C90661">
        <w:t xml:space="preserve"> as they differentiate the temporal features of the sampling from those of the analysis (</w:t>
      </w:r>
      <w:proofErr w:type="gramStart"/>
      <w:r w:rsidRPr="00C90661">
        <w:rPr>
          <w:i/>
        </w:rPr>
        <w:t>i.e.</w:t>
      </w:r>
      <w:proofErr w:type="gramEnd"/>
      <w:r w:rsidRPr="00C90661">
        <w:rPr>
          <w:i/>
        </w:rPr>
        <w:t xml:space="preserve"> </w:t>
      </w:r>
      <w:r w:rsidRPr="00C90661">
        <w:t xml:space="preserve">difference between Fig. 1C and Fig. 1D). This would allow a </w:t>
      </w:r>
      <w:r w:rsidR="00572800" w:rsidRPr="00C90661">
        <w:t>better assessment</w:t>
      </w:r>
      <w:r w:rsidRPr="00C90661">
        <w:t xml:space="preserve"> of the impact of the temporal features on biodiversity and its trends in the future. These recommendations also apply to spatial features, which are more often considered and simpler to display with maps. </w:t>
      </w:r>
    </w:p>
    <w:p w14:paraId="3BF24CC2" w14:textId="77777777" w:rsidR="009D6447" w:rsidRPr="00C90661" w:rsidRDefault="007F0195" w:rsidP="000921B1">
      <w:pPr>
        <w:pStyle w:val="Heading2"/>
        <w:ind w:firstLine="0"/>
        <w:jc w:val="left"/>
      </w:pPr>
      <w:bookmarkStart w:id="189" w:name="_heading=h.3k4dsmc4g9uo" w:colFirst="0" w:colLast="0"/>
      <w:bookmarkEnd w:id="189"/>
      <w:r w:rsidRPr="00C90661">
        <w:t>Lack of spatial replication</w:t>
      </w:r>
    </w:p>
    <w:p w14:paraId="72A4ADC9" w14:textId="30A96EB2" w:rsidR="00744359" w:rsidRPr="00C90661" w:rsidRDefault="007F0195" w:rsidP="000921B1">
      <w:pPr>
        <w:spacing w:after="0"/>
        <w:ind w:firstLine="0"/>
        <w:jc w:val="left"/>
      </w:pPr>
      <w:bookmarkStart w:id="190" w:name="_heading=h.lnxbz9" w:colFirst="0" w:colLast="0"/>
      <w:bookmarkEnd w:id="190"/>
      <w:proofErr w:type="gramStart"/>
      <w:r w:rsidRPr="00C90661">
        <w:t>In order to</w:t>
      </w:r>
      <w:proofErr w:type="gramEnd"/>
      <w:r w:rsidRPr="00C90661">
        <w:t xml:space="preserve"> better understand the link between spatial scales and biodiversity trends, we focused on articles reporting and summarising trends from more than a single location, since a trend from a single locality gives little information on the patterns and can be driven by the site’s specific features. However, these spatially replicated studies are uncommon (we found 24 studies out of 244 resulting from the queries made in Web of Science). This is partly due to a lack of data, especially outside of North America and Europe, but also to the way the data are processed. For instance, the North American BBS </w:t>
      </w:r>
      <w:r w:rsidR="00290C03" w:rsidRPr="00C90661">
        <w:fldChar w:fldCharType="begin"/>
      </w:r>
      <w:r w:rsidR="00290C03" w:rsidRPr="00C90661">
        <w:instrText xml:space="preserve"> ADDIN ZOTERO_ITEM CSL_CITATION {"citationID":"u0rg0Fe2","properties":{"formattedCitation":"(Sauer et al., 2013)","plainCitation":"(Sauer et al., 2013)","noteIndex":0},"citationItems":[{"id":1080,"uris":["http://zotero.org/users/6714553/items/CVAG9DJA"],"itemData":{"id":1080,"type":"article-journal","abstract":"The North American Breeding Bird Survey is a roadside, count-based survey conducted by volunteer observers. Begun in 1966, it now is a primary source of information on spatial and temporal patterns of population change for North American birds. We analyze population change for states, provinces, Bird Conservation Regions, and the entire survey within the contiguous United States and southern Canada for 426 species using a hierarchical log-linear model that controls for observer effects in counting. We also map relative abundance and population change for each species using a spatial smoothing of data at the scale of survey routes. We present results in accounts that describe major breeding habitats, migratory status, conservation status, and population trends for each species at several geographic scales. We also present composite results for groups of species categorized by habitats and migratory status. The survey varies greatly among species in percentage of species' range covered and precision of results, but consistent patterns of decline occur among eastern forest, grassland, and aridland obligate birds while generalist bird species are increasing.","container-title":"North American Fauna","DOI":"10.3996/nafa.79.0001","ISSN":"0078-1304","issue":"79 (79)","journalAbbreviation":"North American Fauna","page":"1-32","source":"Silverchair","title":"The North American Breeding Bird Survey 1966–2011: Summary Analysis and Species Accounts","title-short":"The North American Breeding Bird Survey 1966–2011","URL":"https://doi.org/10.3996/nafa.79.0001","author":[{"family":"Sauer","given":"John R."},{"family":"Link","given":"William A."},{"family":"Fallon","given":"Jane E."},{"family":"Pardieck","given":"Keith L."},{"family":"Ziolkowski","given":"David J.","suffix":"Jr."}],"accessed":{"date-parts":[["2021",9,13]]},"issued":{"date-parts":[["2013",8,1]]}}}],"schema":"https://github.com/citation-style-language/schema/raw/master/csl-citation.json"} </w:instrText>
      </w:r>
      <w:r w:rsidR="00290C03" w:rsidRPr="00C90661">
        <w:fldChar w:fldCharType="separate"/>
      </w:r>
      <w:r w:rsidR="00290C03" w:rsidRPr="00C90661">
        <w:t>(Sauer et al., 2013)</w:t>
      </w:r>
      <w:r w:rsidR="00290C03" w:rsidRPr="00C90661">
        <w:fldChar w:fldCharType="end"/>
      </w:r>
      <w:r w:rsidR="00290C03" w:rsidRPr="00C90661">
        <w:t xml:space="preserve"> </w:t>
      </w:r>
      <w:r w:rsidRPr="00C90661">
        <w:t>follows a standardised sampling plan with spatial replications (</w:t>
      </w:r>
      <w:r w:rsidRPr="00C90661">
        <w:rPr>
          <w:i/>
        </w:rPr>
        <w:t>i.e.</w:t>
      </w:r>
      <w:r w:rsidRPr="00C90661">
        <w:t xml:space="preserve"> multiple census plots representing roads). However, authors can decide to aggregate and summarise the trends at the scale of a </w:t>
      </w:r>
      <w:r w:rsidRPr="00C90661">
        <w:lastRenderedPageBreak/>
        <w:t xml:space="preserve">state or of the entire US, resulting in no spatial replication </w:t>
      </w:r>
      <w:r w:rsidR="00132DF3" w:rsidRPr="00C90661">
        <w:fldChar w:fldCharType="begin"/>
      </w:r>
      <w:r w:rsidR="008A615E" w:rsidRPr="00C90661">
        <w:instrText xml:space="preserve"> ADDIN ZOTERO_ITEM CSL_CITATION {"citationID":"O2HXP0YF","properties":{"formattedCitation":"(Rosenberg et al., 2017)","plainCitation":"(Rosenberg et al., 2017)","dontUpdate":true,"noteIndex":0},"citationItems":[{"id":1481,"uris":["http://zotero.org/users/6714553/items/WZTK92AT"],"itemData":{"id":1481,"type":"article-journal","abstract":"Conservation resources are limited, and prioritizing species based on their relative vulnerability and risk of extinction is a fundamental component of conservation planning. In North America, the conservation consortium Partners in Flight (PIF) has developed and implemented a data-driven species assessment process, at global and regional scales, based on quantitative vulnerability criteria. This species assessment process has formed the biological basis for PIF's continental and regional planning and has informed the ranking and legal listing of bird species for conservation protection by state, provincial, and national agencies in Canada, the U.S., and Mexico. Because of its long time series, extensive geographic and species coverage, standardized survey methods, and prompt availability of results, the North American Breeding Bird Survey (BBS) has been an invaluable source of data, allowing PIF to assign objective vulnerability scores calibrated across more than 460 landbird species. BBS data have been most valuable for assessing long-term population trends (PT score). PIF has also developed methods for estimating population size by extrapolating from BBS abundance indices, allowing the assignment of categorical population size (PS) scores for landbird species. At regional scales, BBS relative abundance indices have allowed PIF to assess the area importance (i.e. stewardship responsibility) of each Bird Conservation Region (BCR) for each species, using measures of both relative density and percent of total population in each BCR. Besides direct applicability to assessment scores, PIF has recently used BBS trend data to create new metrics of conservation urgency (e.g., ‘half-life'), as well as for setting population objectives for tracking progress toward meeting conservation goals. Future directions include integrating BBS data with other sources (e.g., eBird) to assess additional species and nonbreeding season measures, working closely with BBS coordinators to expand surveys into Mexico, and providing assessment scores at implementation-relevant scales, such as for migratory bird joint ventures.","container-title":"The Condor","DOI":"10.1650/CONDOR-17-57.1","ISSN":"0010-5422, 1938-5129","issue":"3","journalAbbreviation":"cond","note":"publisher: American Ornithological Society","page":"594-606","source":"bioone.org","title":"Use of North American Breeding Bird Survey data in avian conservation assessments","URL":"https://bioone.org/journals/the-condor/volume-119/issue-3/CONDOR-17-57.1/Use-of-North-American-Breeding-Bird-Survey-data-in-avian/10.1650/CONDOR-17-57.1.full","volume":"119","author":[{"family":"Rosenberg","given":"Kenneth V."},{"family":"Blancher","given":"Peter J."},{"family":"Stanton","given":"Jessica C."},{"family":"Panjabi","given":"Arvind O."}],"accessed":{"date-parts":[["2022",10,29]]},"issued":{"date-parts":[["2017",7]]}}}],"schema":"https://github.com/citation-style-language/schema/raw/master/csl-citation.json"} </w:instrText>
      </w:r>
      <w:r w:rsidR="00132DF3" w:rsidRPr="00C90661">
        <w:fldChar w:fldCharType="separate"/>
      </w:r>
      <w:r w:rsidR="00132DF3" w:rsidRPr="00C90661">
        <w:rPr>
          <w:lang w:val="en-US"/>
        </w:rPr>
        <w:t>(</w:t>
      </w:r>
      <w:r w:rsidR="00132DF3" w:rsidRPr="00C90661">
        <w:rPr>
          <w:i/>
          <w:iCs/>
          <w:lang w:val="en-US"/>
        </w:rPr>
        <w:t xml:space="preserve">e.g. </w:t>
      </w:r>
      <w:r w:rsidR="00132DF3" w:rsidRPr="00C90661">
        <w:rPr>
          <w:lang w:val="en-US"/>
        </w:rPr>
        <w:t>Rosenberg et al., 2017)</w:t>
      </w:r>
      <w:r w:rsidR="00132DF3" w:rsidRPr="00C90661">
        <w:fldChar w:fldCharType="end"/>
      </w:r>
      <w:r w:rsidRPr="00C90661">
        <w:rPr>
          <w:lang w:val="en-US"/>
        </w:rPr>
        <w:t xml:space="preserve">. </w:t>
      </w:r>
      <w:r w:rsidRPr="00C90661">
        <w:t>Additionally, a common method encountered is to learn a predictive model from the data, predict the target feature (</w:t>
      </w:r>
      <w:r w:rsidRPr="00C90661">
        <w:rPr>
          <w:i/>
        </w:rPr>
        <w:t>e.g.</w:t>
      </w:r>
      <w:r w:rsidRPr="00C90661">
        <w:t xml:space="preserve"> species richness, spatial </w:t>
      </w:r>
      <w:r w:rsidR="00D0774B" w:rsidRPr="00C90661">
        <w:t>β</w:t>
      </w:r>
      <w:r w:rsidRPr="00C90661">
        <w:t>-diversity) and then compute the trend from the output of the model at the national spatial extent</w:t>
      </w:r>
      <w:r w:rsidR="009C5047" w:rsidRPr="00C90661">
        <w:t xml:space="preserve"> </w:t>
      </w:r>
      <w:r w:rsidR="009C5047" w:rsidRPr="00C90661">
        <w:fldChar w:fldCharType="begin"/>
      </w:r>
      <w:r w:rsidR="008A615E" w:rsidRPr="00C90661">
        <w:instrText xml:space="preserve"> ADDIN ZOTERO_ITEM CSL_CITATION {"citationID":"FG9sO7hN","properties":{"formattedCitation":"(Doxa et al., 2010; Eglington &amp; Pearce-Higgins, 2012; Jiguet et al., 2012; Sauer et al., 2017)","plainCitation":"(Doxa et al., 2010; Eglington &amp; Pearce-Higgins, 2012; Jiguet et al., 2012; Sauer et al., 2017)","dontUpdate":true,"noteIndex":0},"citationItems":[{"id":409,"uris":["http://zotero.org/users/6714553/items/FK5PI8ZY"],"itemData":{"id":409,"type":"article-journal","abstract":"1. Farmland biodiversity continues to decline mainly because of agricultural intensification and land abandonment. Agri-environment schemes can be designed to halt this loss by favouring extensification of agricultural practices and through sympathetic management of field boundaries and fallow land. In Europe, High Nature Value (HNV) farmland is defined as low-intensity farmland supporting or associated with a high rate of biodiversity, in terms of species richness or habitat diversity and therefore plays a crucial role in the maintenance of European biodiversity. However, no large-scale analysis has explored the role of these areas in achieving conservation goals. 2. We analysed information from widely used indicators in order to describe the impact of low-intensity agriculture on farmland biodiversity in France. We used the HNV farmland indicator, based on agricultural statistics such as the Farm Structure Survey and the grassland survey, and common bird indicators, i.e. the Farmland Bird Indicator (FBI), the Community Specialization Index (CSI) and species richness indexes, based on the French Breeding Bird Survey. 3. Temporal trends in the farmland bird indicator showed that populations of farmland birds were more likely to increase inside HNV areas compared to non-HNV areas. Although species richness is not higher within HNV farmland, bird communities are composed by more specialist species than in non-HNV areas. In addition, these specialist bird species are significantly more abundant in HNV areas. 4. Synthesis and applications. Further farmland biodiversity decline is potentially reversible through an appropriate management of HNV areas. Existing and future agri-environment schemes should focus on preserving and extending HNV farmland, by favouring the maintenance of low-intensity agriculture and landscape complexity. Priority should be given to preserving diversity at the community level, with the help of adequate indicators, such as the ones presented here. The role of HNV farmland or similar concepts in combining agriculture and biodiversity goals should be further analysed and further used as large-scale conservation tools.","container-title":"Journal of Applied Ecology","DOI":"10.1111/j.1365-2664.2010.01869.x","ISSN":"1365-2664","issue":"6","language":"en","note":"_eprint: https://besjournals.onlinelibrary.wiley.com/doi/pdf/10.1111/j.1365-2664.2010.01869.x","page":"1348-1356","source":"Wiley Online Library","title":"Low-intensity agriculture increases farmland bird abundances in France","URL":"https://besjournals.onlinelibrary.wiley.com/doi/abs/10.1111/j.1365-2664.2010.01869.x","volume":"47","author":[{"family":"Doxa","given":"Aggeliki"},{"family":"Bas","given":"Yves"},{"family":"Paracchini","given":"Maria Luisa"},{"family":"Pointereau","given":"Philippe"},{"family":"Terres","given":"Jean-Michel"},{"family":"Jiguet","given":"Frédéric"}],"accessed":{"date-parts":[["2021",8,17]]},"issued":{"date-parts":[["2010"]]}}},{"id":475,"uris":["http://zotero.org/users/6714553/items/L57B5E3V"],"itemData":{"id":475,"type":"article-journal","abstract":"Threats to biodiversity resulting from habitat destruction and deterioration have been documented for many species, whilst climate change is regarded as increasingly impacting upon species’ distribution and abundance. However, few studies have disentangled the relative importance of these two drivers in causing recent population declines. We quantify the relative importance of both processes by modelling annual variation in population growth of 18 farmland bird species in the UK as a function of measures of land-use intensity and weather. Modelled together, both had similar explanatory power in accounting for annual fluctuations in population growth. When these models were used to retrodict population trends for each species as a function of annual variation in land-use intensity and weather combined, and separately, retrodictions incorporating land-use intensity were more closely linked to observed population trends than retrodictions based only on weather, and closely matched the UK farmland bird index from 1970 onwards. Despite more stable land-use intensity in recent years, climate change (inferred from weather trends) has not overtaken land-use intensity as the dominant driver of bird populations.","container-title":"PLoS ONE","DOI":"10.1371/journal.pone.0030407","ISSN":"1932-6203","issue":"3","journalAbbreviation":"PLoS ONE","language":"en","page":"e30407","source":"DOI.org (Crossref)","title":"Disentangling the Relative Importance of Changes in Climate and Land-Use Intensity in Driving Recent Bird Population Trends","URL":"https://dx.plos.org/10.1371/journal.pone.0030407","volume":"7","author":[{"family":"Eglington","given":"Sarah M."},{"family":"Pearce-Higgins","given":"James W."}],"editor":[{"family":"Arlettaz","given":"Raphaël"}],"accessed":{"date-parts":[["2021",7,8]]},"issued":{"date-parts":[["2012",3,30]]}}},{"id":478,"uris":["http://zotero.org/users/6714553/items/MZAG65CN"],"itemData":{"id":478,"type":"article-journal","abstract":"Volunteer-based standardized monitoring of birds has been widely implemented in Europe and North America. In France, a breeding bird survey is running since 1989 and offers keen birdwatchers to count spring birds annually during 5 min exactly on 10 fix points within a randomly selected square. The first goal of such breeding bird surveys is to measure temporal trends in order to detect possible species declines. Combining annual indices of species sharing ecological affinities or a protected/red list status further provides biodiversity indicators for policy makers. Because the sampling effort is similar among sites, and because the initial selection of monitored sites is random, the temporal trends can be considered representative of national trends, and spatial comparisons of the obtained metrics are possible. Species abundance, community richness but also community specialization and average trophic level can be estimated for each site and each year and further related to the wide range of habitat and landscape characteristics and to agricultural or forestry practices. The large number of sites allows overcoming the opposition between adaptive and passive monitoring, making such schemes fitted to adaptive monitoring. This provides opportunities to determine which type of management or practices favour biodiversity. The comparison of population fate or community dynamics across a wide range of climates and temperatures, e.g. from southern to northern Europe, revealed how European birds are already affected by climate change. Bird communities are shifting northwards, but at a slower rate than temperatures, while bird populations have larger growth rates away from their hot thermal limit. Finally, such large-scale long-term monitoring data on a complete taxonomic group (Aves) is original and offers the opportunity to compare different measures of biological diversity, such as taxonomic, phylogenetic and functional diversity. Such a citizen science scheme is an efficient scientific tool (numerous papers published in international peer-reviewed journals) which is furthermore highly cost-effective, with a reduced permanent staff in a state insitution coordonating the network and analysing the data, while a similar survey conducted by state staff only would cost more than one million euros annually. The future development of bio-economic dynamic models for providing scenarios of sustainable farming and logging to maintain biodiversity will further highlight the necessity of such volunteer monitoring for policy makers and decision planning. Scientific and logistic partnerships could be proposed to help developing such a monitoring scheme in China.","collection-title":"Sino-French Cooperation on Biodiversity and Natural Resource Management","container-title":"Acta Oecologica","DOI":"10.1016/j.actao.2011.05.003","ISSN":"1146-609X","journalAbbreviation":"Acta Oecologica","language":"en","page":"58-66","source":"ScienceDirect","title":"French citizens monitoring ordinary birds provide tools for conservation and ecological sciences","URL":"https://www.sciencedirect.com/science/article/pii/S1146609X11000762","volume":"44","author":[{"family":"Jiguet","given":"Frédéric"},{"family":"Devictor","given":"Vincent"},{"family":"Julliard","given":"Romain"},{"family":"Couvet","given":"Denis"}],"accessed":{"date-parts":[["2021",7,7]]},"issued":{"date-parts":[["2012",10,1]]}}},{"id":1077,"uris":["http://zotero.org/users/6714553/items/RVHMGN5C"],"itemData":{"id":1077,"type":"article-journal","abstract":"The vision of Chandler (Chan) S. Robbins for a continental-scale omnibus survey of breeding birds led to the development of the North American Breeding Bird Survey (BBS). Chan was uniquely suited to develop the BBS. His position as a government scientist had given him experience with designing and implementing continental-scale surveys, his research background made him an effective advocate of the need for a survey to monitor pesticide effects on birds, and his prominence in the birding community gave him connections to infrastructure—a network of qualified volunteer birders who could conduct roadside surveys with standardized point counts. Having started in the eastern United States and the Atlantic provinces of Canada in 1966, the BBS now provides population change information for </w:instrText>
      </w:r>
      <w:r w:rsidR="008A615E" w:rsidRPr="00C90661">
        <w:rPr>
          <w:rFonts w:ascii="Cambria Math" w:hAnsi="Cambria Math" w:cs="Cambria Math"/>
        </w:rPr>
        <w:instrText>∼</w:instrText>
      </w:r>
      <w:r w:rsidR="008A615E" w:rsidRPr="00C90661">
        <w:instrText xml:space="preserve">546 species in the continental United States and Canada, and recently initiated routes in Mexico promise to greatly expand the areas and species covered by the survey. Although survey protocols have remained unchanged for 50 years, the BBS remains relevant in a changing world. Several papers that follow in this Special Section of The Condor: Ornithological Advances review how the BBS has been applied to conservation assessments, especially in combination with other large-scale survey data. A critical feature of the BBS program is an active research program into field and analytical methods to enhance the quality of the count data and to control for factors that influence detectability. Papers in the Special Section also present advances in BBS analyses that improve the utility of this expanding and sometimes controversial survey. In this Perspective, we introduce the Special Section by reviewing the history of the BBS, describing current analyses, and providing summary trend results for all species, highlighting 3 groups of conservation concern: grassland-breeding birds, aridland-breeding birds, and aerial insectivorous birds.","container-title":"The Condor","DOI":"10.1650/CONDOR-17-83.1","ISSN":"1938-5129","issue":"3","journalAbbreviation":"The Condor","page":"576-593","source":"Silverchair","title":"The first 50 years of the North American Breeding Bird Survey","URL":"https://doi.org/10.1650/CONDOR-17-83.1","volume":"119","author":[{"family":"Sauer","given":"John R."},{"family":"Pardieck","given":"Keith L."},{"family":"Ziolkowski","given":"David J.","suffix":"Jr."},{"family":"Smith","given":"Adam C."},{"family":"Hudson","given":"Marie-Anne R."},{"family":"Rodriguez","given":"Vicente"},{"family":"Berlanga","given":"Humberto"},{"family":"Niven","given":"Daniel K."},{"family":"Link","given":"William A."}],"accessed":{"date-parts":[["2021",9,13]]},"issued":{"date-parts":[["2017",8,1]]}}}],"schema":"https://github.com/citation-style-language/schema/raw/master/csl-citation.json"} </w:instrText>
      </w:r>
      <w:r w:rsidR="009C5047" w:rsidRPr="00C90661">
        <w:fldChar w:fldCharType="separate"/>
      </w:r>
      <w:r w:rsidR="009C5047" w:rsidRPr="00C90661">
        <w:t xml:space="preserve">(this is very common for abundance-based metrics, </w:t>
      </w:r>
      <w:r w:rsidR="009C5047" w:rsidRPr="00C90661">
        <w:rPr>
          <w:i/>
        </w:rPr>
        <w:t xml:space="preserve">e.g. </w:t>
      </w:r>
      <w:r w:rsidR="009C5047" w:rsidRPr="00C90661">
        <w:t>Doxa et al., 2010; Eglington &amp; Pearce-Higgins, 2012; Jiguet et al., 2012; Sauer et al., 2017)</w:t>
      </w:r>
      <w:r w:rsidR="009C5047" w:rsidRPr="00C90661">
        <w:fldChar w:fldCharType="end"/>
      </w:r>
      <w:r w:rsidRPr="00C90661">
        <w:t>. These analyses are useful for conservation practice, and are common</w:t>
      </w:r>
      <w:r w:rsidR="00281B2B" w:rsidRPr="00C90661">
        <w:t xml:space="preserve"> </w:t>
      </w:r>
      <w:r w:rsidR="00281B2B" w:rsidRPr="00C90661">
        <w:fldChar w:fldCharType="begin"/>
      </w:r>
      <w:r w:rsidR="00281B2B" w:rsidRPr="00C90661">
        <w:instrText xml:space="preserve"> ADDIN ZOTERO_ITEM CSL_CITATION {"citationID":"sHrycpNE","properties":{"formattedCitation":"(Fraixedas et al., 2020)","plainCitation":"(Fraixedas et al., 2020)","noteIndex":0},"citationItems":[{"id":113,"uris":["http://zotero.org/users/6714553/items/C5ME9YPN"],"itemData":{"id":113,"type":"article-journal","abstract":"The current loss of biodiversity has been broadly acknowledged as the main cause of ecosystem change. To halt this trend, several international agreements have been made, and various biodiversity metrics have been developed to evaluate whether the targets of these agreements are being met. The process of developing good indicators is not trivial. Indicators should be able to synthesize and communicate our current knowledge, but they also need to meet both scientific and practical criteria. Since it would not be practical to monitor all species, indicators are mainly built on the monitoring of some well-known taxa, such as birds. Here we systematically review the wide spectrum of bird biodiversity indicators (hereafter indicators) available to: i) evaluate recent methodological advances; ii) identify current knowledge gaps jeopardizing indicator interpretation and use in guiding decision-making; and iii) examine challenges in their applicability across different spatial and temporal contexts. We pay particular attention to indicator characteristics such as site and species selection, spatial, seasonal and habitat coverage, and statistical issues in developing indicators and tools to tackle them, to provide specific recommendations for the future construction of indicators. Several methodological advances have recently been made to enhance the process of indicator development, including multiple ways to select sites and species to increase their robustness. However, we found that there are strong spatial, seasonal and habitat biases among the selected indicators. Most of them are from Europe, using mainly census data from the breeding season and typically covering farmland and forest habitats. The major challenges that we detected in their applicability were related to the modelling of the statistical uncertainty associated to the indicator. We recommend the use of quantitative methods in site and species selection procedures whenever possible. Current indicators should be expanded to areas outside Europe and to less studied habitats and should not neglect monitoring work outside the breeding season. Time-series analyses studying temporal trends and using multi-species data should in general account for temporal autocorrelation as well as for phylogenetic correlation. Multi-species hierarchical models are a good alternative for analysing and constructing indicators, but they need to include annual random effects allowing for unexplained annual variation in the average status of the community, i.e. the indicator target. Despite methodological and context-specific differences in the indicators reviewed, most of them seem to highlight the urgent need of devising strategic climate and conservation policies to improve the status and trends of biodiversity.","container-title":"Ecological Indicators","DOI":"10.1016/j.ecolind.2020.106728","ISSN":"1470-160X","journalAbbreviation":"Ecological Indicators","language":"en","page":"106728","source":"ScienceDirect","title":"A state of the art review on birds as indicators of biodiversity: Advances, challenges, and future directions","title-short":"A state-of-the-art review on birds as indicators of biodiversity","URL":"http://www.sciencedirect.com/science/article/pii/S1470160X20306658","volume":"118","author":[{"family":"Fraixedas","given":"Sara"},{"family":"Lindén","given":"Andreas"},{"family":"Piha","given":"Markus"},{"family":"Cabeza","given":"Mar"},{"family":"Gregory","given":"Richard"},{"family":"Lehikoinen","given":"Aleksi"}],"accessed":{"date-parts":[["2020",11,17]]},"issued":{"date-parts":[["2020",11,1]]}}}],"schema":"https://github.com/citation-style-language/schema/raw/master/csl-citation.json"} </w:instrText>
      </w:r>
      <w:r w:rsidR="00281B2B" w:rsidRPr="00C90661">
        <w:fldChar w:fldCharType="separate"/>
      </w:r>
      <w:r w:rsidR="00281B2B" w:rsidRPr="00C90661">
        <w:t>(Fraixedas et al., 2020)</w:t>
      </w:r>
      <w:r w:rsidR="00281B2B" w:rsidRPr="00C90661">
        <w:fldChar w:fldCharType="end"/>
      </w:r>
      <w:r w:rsidRPr="00C90661">
        <w:t xml:space="preserve">. However, by reducing the number of trends computed, they also reduce the information on biodiversity dynamics at local grains. Only a few authors </w:t>
      </w:r>
      <w:r w:rsidR="00DA7369" w:rsidRPr="00C90661">
        <w:t>analysed</w:t>
      </w:r>
      <w:r w:rsidRPr="00C90661">
        <w:t xml:space="preserve"> the trends of metrics with spatial replicates across more than one spatial grain. This is the case of </w:t>
      </w:r>
      <w:r w:rsidR="00B779CD" w:rsidRPr="00C90661">
        <w:fldChar w:fldCharType="begin"/>
      </w:r>
      <w:r w:rsidR="008A615E" w:rsidRPr="00C90661">
        <w:instrText xml:space="preserve"> ADDIN ZOTERO_ITEM CSL_CITATION {"citationID":"zfFRnGfp","properties":{"formattedCitation":"(Chase et al., 2019; Jarzyna &amp; Jetz, 2018; McGill et al., 2015; Van Turnhout et al., 2007)","plainCitation":"(Chase et al., 2019; Jarzyna &amp; Jetz, 2018; McGill et al., 2015; Van Turnhout et al., 2007)","dontUpdate":true,"noteIndex":0},"citationItems":[{"id":12,"uris":["http://zotero.org/users/6714553/items/K8LRWTT8"],"itemData":{"id":12,"type":"article-journal","container-title":"Oikos","DOI":"10.1111/oik.05968","ISSN":"0030-1299,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E."}],"accessed":{"date-parts":[["2020",11,6]]},"issued":{"date-parts":[["2015",2]]}}},{"id":383,"uris":["http://zotero.org/users/6714553/items/BZI5KR6W"],"itemData":{"id":383,"type":"article-journal","abstract":"Changes in breeding bird diversity in the Netherlands between 1973–1977 and 1998–2000 were evaluated by testing three hypotheses related to the loss of biodiversity: (1) species diversity is declining, (2) biotic homogenization is increasing and (3) rare species are declining more severely than abundant species. Using data collected for two successive national breeding bird atlases, changes in diversity were assessed at different spatial scales (local, regional and national) and among species characteristic for different landscapes (farmland, woodland, heathland, wetland, coastal habitats and urban habitats). National species richness, diversity and equitability had increased between the two atlas periods, with more species increasing than decreasing in range and abundance. Most species in the large groups of woodland and wetland birds showed positive trends, whereas most in the smaller groups of heathland, reed-breeding and meadow birds showed negative trends. However, findings varied between regions and localities. Increases in species richness occurred mainly in regions in the low-lying, western part of the country which were previously relatively poor in species. By contrast, species richness decreased in some previously species-rich regions in the eastern part of the country. This has resulted in a homogenization of breeding bird communities between regions. We advocate the conservation and restoration of regional identity as a priority for landscape planning in the Netherlands. We did not find a clear relation between species abundance and trends, although both rare and very abundant species tended to decrease on average.","container-title":"Biological Conservation","DOI":"10.1016/j.biocon.2006.09.011","ISSN":"0006-3207","issue":"4","journalAbbreviation":"Biological Conservation","language":"en","page":"505-516","source":"ScienceDirect","title":"Scale-dependent homogenization: Changes in breeding bird diversity in the Netherlands over a 25-year period","title-short":"Scale-dependent homogenization","URL":"https://www.sciencedirect.com/science/article/pii/S000632070600379X","volume":"134","author":[{"family":"Van Turnhout","given":"Chris A. M."},{"family":"Foppen","given":"Ruud P. B."},{"family":"Leuven","given":"Rob S. E. W."},{"family":"Siepel","given":"Henk"},{"family":"Esselink","given":"Hans"}],"accessed":{"date-parts":[["2021",9,7]]},"issued":{"date-parts":[["2007",2,1]]}}}],"schema":"https://github.com/citation-style-language/schema/raw/master/csl-citation.json"} </w:instrText>
      </w:r>
      <w:r w:rsidR="00B779CD" w:rsidRPr="00C90661">
        <w:fldChar w:fldCharType="separate"/>
      </w:r>
      <w:r w:rsidR="00B779CD" w:rsidRPr="00C90661">
        <w:rPr>
          <w:lang w:val="en-US"/>
        </w:rPr>
        <w:t>Chase et al. (2019), Jarzyna and Jetz (2018), McGill et al. (2015) and Van Turnhout et al. (2007)</w:t>
      </w:r>
      <w:r w:rsidR="00B779CD" w:rsidRPr="00C90661">
        <w:fldChar w:fldCharType="end"/>
      </w:r>
      <w:r w:rsidR="00394FBF" w:rsidRPr="00C90661">
        <w:t xml:space="preserve">, </w:t>
      </w:r>
      <w:bookmarkStart w:id="191" w:name="_Hlk119051590"/>
      <w:r w:rsidR="00394FBF" w:rsidRPr="00C90661">
        <w:t>who show mismatching trends through spatial grains</w:t>
      </w:r>
      <w:bookmarkEnd w:id="191"/>
      <w:r w:rsidRPr="00C90661">
        <w:t xml:space="preserve">. For that reason and in order to have a general overview of the current biodiversity crisis magnitude, this cross-scale approach deserves more attention. </w:t>
      </w:r>
    </w:p>
    <w:p w14:paraId="42FC54A6" w14:textId="6866C87A" w:rsidR="009D6447" w:rsidRPr="00C90661" w:rsidRDefault="007F0195" w:rsidP="000921B1">
      <w:pPr>
        <w:jc w:val="left"/>
      </w:pPr>
      <w:r w:rsidRPr="00C90661">
        <w:t xml:space="preserve">We found no studies using spatial replicates at the national spatial grain, </w:t>
      </w:r>
      <w:r w:rsidRPr="00C90661">
        <w:rPr>
          <w:i/>
        </w:rPr>
        <w:t>i.e.</w:t>
      </w:r>
      <w:r w:rsidRPr="00C90661">
        <w:t xml:space="preserve"> using countries as observational units and summarising the trends across them. This is expected for two reasons. First, as the spatial replications get more demanding in organisation and resources with increasing grain size, the number of datasets available is reduced. Second, biodiversity datasets are usually standardised at the scale of the country, but the standardisation criteria of the </w:t>
      </w:r>
      <w:proofErr w:type="spellStart"/>
      <w:r w:rsidRPr="00C90661">
        <w:t>spatio</w:t>
      </w:r>
      <w:proofErr w:type="spellEnd"/>
      <w:r w:rsidRPr="00C90661">
        <w:t>-temporal features are often specific to each country, making international merging of datasets and comparisons difficult. Fortunately, initiatives like the European Breeding Bird Atlas</w:t>
      </w:r>
      <w:r w:rsidR="008A615E" w:rsidRPr="00C90661">
        <w:t xml:space="preserve"> </w:t>
      </w:r>
      <w:r w:rsidR="008A615E" w:rsidRPr="00C90661">
        <w:fldChar w:fldCharType="begin"/>
      </w:r>
      <w:r w:rsidR="008A615E" w:rsidRPr="00C90661">
        <w:instrText xml:space="preserve"> ADDIN ZOTERO_ITEM CSL_CITATION {"citationID":"4dHR4353","properties":{"formattedCitation":"(Hagemeyer &amp; Blair, 1997; Keller et al., 2020)","plainCitation":"(Hagemeyer &amp; Blair, 1997; Keller et al., 2020)","noteIndex":0},"citationItems":[{"id":1324,"uris":["http://zotero.org/users/6714553/items/8RQJW9HR"],"itemData":{"id":1324,"type":"article-journal","abstract":"In 1997 the EBCC Atlas of European breeding birds, also referred to as European Ornithological Atlas or &amp;#39;EOA&amp;#39;, was published. This voluminous book was the result of more than 25 years of fieldwork, cooperation, data gathering, data processing, writing and editing. Next to a beautiful book the data in the maps provides countless possibilities fur further studies on the distribution of the European breeding birds.","DOI":"10.15468/adtfvf","language":"eng","license":"http://creativecommons.org/licenses/by/4.0/legalcode","source":"www.gbif.org","title":"EBCC Atlas of European Breeding Birds","URL":"https://www.gbif.org/dataset/c779b049-28f3-4daf-bbf4-0a40830819b6","author":[{"family":"Hagemeyer","given":"Ward"},{"family":"Blair","given":"Michael"}],"accessed":{"date-parts":[["2022",2,18]]},"issued":{"date-parts":[["1997"]]}}},{"id":1173,"uris":["http://zotero.org/users/6714553/items/Y325WJZJ"],"itemData":{"id":1173,"type":"book","abstract":"The results of the second European Breeding Bird Atlas (EBBA2) are presented in a book published in December 2020. We have been working also on an on-line version of the atlas, which will be available by the end of 2021. In a meantime EBBA2 species list is now available in different languages. See the book …","language":"en-US","number-of-pages":"967","publisher":"Lynx Edicions","title":"European Breeding Bird Atlas 2: Distribution, Abundance and Change","URL":"https://www.ebba2.info/results/","author":[{"family":"Keller","given":"V."},{"family":"Herrando","given":"S."},{"family":"Voříšek","given":"P."},{"family":"Franch","given":"M."},{"family":"Kipson","given":"M."},{"family":"Milanesi","given":"P."},{"family":"Martí","given":"D."},{"family":"Anton","given":"M."},{"family":"Klvaňová","given":"A."},{"family":"Kalyakin","given":"M.V."},{"family":"Bauer","given":"H.-G."},{"family":"Foppen","given":"R.P.B."}],"accessed":{"date-parts":[["2021",11,23]]},"issued":{"date-parts":[["2020"]]}}}],"schema":"https://github.com/citation-style-language/schema/raw/master/csl-citation.json"} </w:instrText>
      </w:r>
      <w:r w:rsidR="008A615E" w:rsidRPr="00C90661">
        <w:fldChar w:fldCharType="separate"/>
      </w:r>
      <w:r w:rsidR="008A615E" w:rsidRPr="00C90661">
        <w:t>(Hagemeyer &amp; Blair, 1997; Keller et al., 2020)</w:t>
      </w:r>
      <w:r w:rsidR="008A615E" w:rsidRPr="00C90661">
        <w:fldChar w:fldCharType="end"/>
      </w:r>
      <w:r w:rsidRPr="00C90661">
        <w:t xml:space="preserve"> or other citizen science projects (</w:t>
      </w:r>
      <w:r w:rsidRPr="00C90661">
        <w:rPr>
          <w:i/>
        </w:rPr>
        <w:t xml:space="preserve">e.g. </w:t>
      </w:r>
      <w:r w:rsidRPr="00C90661">
        <w:t xml:space="preserve">GBIF, https://www.gbif.org) are now making this possible by providing data at large spatial extent, and we hope to see trends with spatial replicates at regional or national  grains soon. </w:t>
      </w:r>
    </w:p>
    <w:p w14:paraId="65483141" w14:textId="77777777" w:rsidR="009D6447" w:rsidRPr="00C90661" w:rsidRDefault="007F0195" w:rsidP="000921B1">
      <w:pPr>
        <w:pStyle w:val="Heading2"/>
        <w:ind w:firstLine="0"/>
        <w:jc w:val="left"/>
      </w:pPr>
      <w:bookmarkStart w:id="192" w:name="_heading=h.35nkun2" w:colFirst="0" w:colLast="0"/>
      <w:bookmarkEnd w:id="192"/>
      <w:r w:rsidRPr="00C90661">
        <w:lastRenderedPageBreak/>
        <w:t xml:space="preserve">Lack of </w:t>
      </w:r>
      <w:proofErr w:type="spellStart"/>
      <w:r w:rsidRPr="00C90661">
        <w:t>spatio</w:t>
      </w:r>
      <w:proofErr w:type="spellEnd"/>
      <w:r w:rsidRPr="00C90661">
        <w:t xml:space="preserve">-temporal coverage. </w:t>
      </w:r>
    </w:p>
    <w:p w14:paraId="1D96795C" w14:textId="26F00914" w:rsidR="009D6447" w:rsidRPr="00C90661" w:rsidRDefault="007F0195" w:rsidP="000921B1">
      <w:pPr>
        <w:ind w:firstLine="0"/>
        <w:jc w:val="left"/>
      </w:pPr>
      <w:bookmarkStart w:id="193" w:name="_heading=h.1ksv4uv" w:colFirst="0" w:colLast="0"/>
      <w:bookmarkEnd w:id="193"/>
      <w:r w:rsidRPr="00C90661">
        <w:t>A striking but expected result</w:t>
      </w:r>
      <w:r w:rsidR="004C66C5" w:rsidRPr="00C90661">
        <w:t xml:space="preserve"> </w:t>
      </w:r>
      <w:r w:rsidR="004C66C5" w:rsidRPr="00C90661">
        <w:fldChar w:fldCharType="begin"/>
      </w:r>
      <w:r w:rsidR="008D236A" w:rsidRPr="00C90661">
        <w:instrText xml:space="preserve"> ADDIN ZOTERO_ITEM CSL_CITATION {"citationID":"aGlBvW1D","properties":{"formattedCitation":"(Meyer et al., 2015)","plainCitation":"(Meyer et al., 2015)","dontUpdate":true,"noteIndex":0},"citationItems":[{"id":1118,"uris":["http://zotero.org/users/6714553/items/V9E8S3EL"],"itemData":{"id":1118,"type":"article-journal","abstract":"Gaps in digital accessible information (DAI) on species distributions hamper prospects of safeguarding biodiversity and ecosystem services, and addressing central ecological and evolutionary questions. Achieving international targets on biodiversity knowledge requires that information gaps be identified and actions prioritized. Integrating 157 million point records and distribution maps for 21,170 terrestrial vertebrate species, we find that outside a few well-sampled regions, DAI on point occurrences provides very limited and spatially biased inventories of species. Surprisingly, many large, emerging economies are even more under-represented in global DAI than species-rich, developing countries in the tropics. Multi-model inference reveals that completeness is mainly limited by distance to researchers, locally available research funding and participation in data-sharing networks, rather than transportation infrastructure, or size and funding of Western data contributors as often assumed. Our results highlight the urgent need for integrating non-Western data sources and intensifying cooperation to more effectively address societal biodiversity information needs.","container-title":"Nature Communications","DOI":"10.1038/ncomms9221","ISSN":"2041-1723","issue":"1","journalAbbreviation":"Nat Commun","language":"en","license":"2015 The Author(s)","note":"Bandiera_abtest: a\nCc_license_type: cc_by\nCg_type: Nature Research Journals\nnumber: 1\nPrimary_atype: Research\npublisher: Nature Publishing Group\nSubject_term: Biodiversity;Computational biology and bioinformatics\nSubject_term_id: biodiversity;computational-biology-and-bioinformatics","page":"8221","source":"www.nature.com","title":"Global priorities for an effective information basis of biodiversity distributions","URL":"https://www.nature.com/articles/ncomms9221","volume":"6","author":[{"family":"Meyer","given":"Carsten"},{"family":"Kreft","given":"Holger"},{"family":"Guralnick","given":"Robert"},{"family":"Jetz","given":"Walter"}],"accessed":{"date-parts":[["2021",9,29]]},"issued":{"date-parts":[["2015",9,8]]}}}],"schema":"https://github.com/citation-style-language/schema/raw/master/csl-citation.json"} </w:instrText>
      </w:r>
      <w:r w:rsidR="004C66C5" w:rsidRPr="00C90661">
        <w:fldChar w:fldCharType="separate"/>
      </w:r>
      <w:r w:rsidR="004C66C5" w:rsidRPr="00C90661">
        <w:t>(see Meyer et al., 2015)</w:t>
      </w:r>
      <w:r w:rsidR="004C66C5" w:rsidRPr="00C90661">
        <w:fldChar w:fldCharType="end"/>
      </w:r>
      <w:r w:rsidRPr="00C90661">
        <w:t>, was the lack of studies with spatial replicates from outside of the high-income global North. Out of 24 papers, 11 assess trends in North America, 1</w:t>
      </w:r>
      <w:r w:rsidR="00924B1F" w:rsidRPr="00924B1F">
        <w:rPr>
          <w:color w:val="0070C0"/>
        </w:rPr>
        <w:t>1</w:t>
      </w:r>
      <w:r w:rsidRPr="00C90661">
        <w:t xml:space="preserve"> in Europe and 3 of them consider the globe, leading to biased spatial representativeness of biodiversity trends</w:t>
      </w:r>
      <w:r w:rsidR="008E0B51" w:rsidRPr="00C90661">
        <w:t xml:space="preserve"> </w:t>
      </w:r>
      <w:r w:rsidR="008E0B51" w:rsidRPr="00C90661">
        <w:fldChar w:fldCharType="begin"/>
      </w:r>
      <w:r w:rsidR="008E0B51" w:rsidRPr="00C90661">
        <w:instrText xml:space="preserve"> ADDIN ZOTERO_ITEM CSL_CITATION {"citationID":"0mXY2h2g","properties":{"formattedCitation":"(Gonzalez et al., 2016)","plainCitation":"(Gonzalez et al., 2016)","noteIndex":0},"citationItems":[{"id":1271,"uris":["http://zotero.org/users/6714553/items/KMNGDBKV"],"itemData":{"id":1271,"type":"article-journal","abstract":"Global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https://onlinelibrary.wiley.com/doi/pdf/10.1890/15-1759.1","page":"1949-1960","source":"Wiley Online Library","title":"Estimating local biodiversity change: a critique of papers claiming no net loss of local diversity","title-short":"Estimating local biodiversity change","URL":"https://onlinelibrary.wiley.com/doi/abs/10.1890/15-1759.1","volume":"97","author":[{"family":"Gonzalez","given":"Andrew"},{"family":"Cardinale","given":"Bradley J."},{"family":"Allington","given":"Ginger R. H."},{"family":"Byrnes","given":"Jarrett"},{"family":"Arthur Endsley","given":"K."},{"family":"Brown","given":"Daniel G."},{"family":"Hooper","given":"David U."},{"family":"Isbell","given":"Forest"},{"family":"O'Connor","given":"Mary I."},{"family":"Loreau","given":"Michel"}],"accessed":{"date-parts":[["2022",1,30]]},"issued":{"date-parts":[["2016"]]}}}],"schema":"https://github.com/citation-style-language/schema/raw/master/csl-citation.json"} </w:instrText>
      </w:r>
      <w:r w:rsidR="008E0B51" w:rsidRPr="00C90661">
        <w:fldChar w:fldCharType="separate"/>
      </w:r>
      <w:r w:rsidR="008E0B51" w:rsidRPr="00C90661">
        <w:t>(Gonzalez et al., 2016)</w:t>
      </w:r>
      <w:r w:rsidR="008E0B51" w:rsidRPr="00C90661">
        <w:fldChar w:fldCharType="end"/>
      </w:r>
      <w:r w:rsidRPr="00C90661">
        <w:t xml:space="preserve">. This gap was also reported in the literature review by </w:t>
      </w:r>
      <w:r w:rsidR="00414D4E" w:rsidRPr="00C90661">
        <w:fldChar w:fldCharType="begin"/>
      </w:r>
      <w:r w:rsidR="008D236A" w:rsidRPr="00C90661">
        <w:instrText xml:space="preserve"> ADDIN ZOTERO_ITEM CSL_CITATION {"citationID":"LUesHMUf","properties":{"formattedCitation":"(Fraixedas et al., 2020)","plainCitation":"(Fraixedas et al., 2020)","dontUpdate":true,"noteIndex":0},"citationItems":[{"id":113,"uris":["http://zotero.org/users/6714553/items/C5ME9YPN"],"itemData":{"id":113,"type":"article-journal","abstract":"The current loss of biodiversity has been broadly acknowledged as the main cause of ecosystem change. To halt this trend, several international agreements have been made, and various biodiversity metrics have been developed to evaluate whether the targets of these agreements are being met. The process of developing good indicators is not trivial. Indicators should be able to synthesize and communicate our current knowledge, but they also need to meet both scientific and practical criteria. Since it would not be practical to monitor all species, indicators are mainly built on the monitoring of some well-known taxa, such as birds. Here we systematically review the wide spectrum of bird biodiversity indicators (hereafter indicators) available to: i) evaluate recent methodological advances; ii) identify current knowledge gaps jeopardizing indicator interpretation and use in guiding decision-making; and iii) examine challenges in their applicability across different spatial and temporal contexts. We pay particular attention to indicator characteristics such as site and species selection, spatial, seasonal and habitat coverage, and statistical issues in developing indicators and tools to tackle them, to provide specific recommendations for the future construction of indicators. Several methodological advances have recently been made to enhance the process of indicator development, including multiple ways to select sites and species to increase their robustness. However, we found that there are strong spatial, seasonal and habitat biases among the selected indicators. Most of them are from Europe, using mainly census data from the breeding season and typically covering farmland and forest habitats. The major challenges that we detected in their applicability were related to the modelling of the statistical uncertainty associated to the indicator. We recommend the use of quantitative methods in site and species selection procedures whenever possible. Current indicators should be expanded to areas outside Europe and to less studied habitats and should not neglect monitoring work outside the breeding season. Time-series analyses studying temporal trends and using multi-species data should in general account for temporal autocorrelation as well as for phylogenetic correlation. Multi-species hierarchical models are a good alternative for analysing and constructing indicators, but they need to include annual random effects allowing for unexplained annual variation in the average status of the community, i.e. the indicator target. Despite methodological and context-specific differences in the indicators reviewed, most of them seem to highlight the urgent need of devising strategic climate and conservation policies to improve the status and trends of biodiversity.","container-title":"Ecological Indicators","DOI":"10.1016/j.ecolind.2020.106728","ISSN":"1470-160X","journalAbbreviation":"Ecological Indicators","language":"en","page":"106728","source":"ScienceDirect","title":"A state of the art review on birds as indicators of biodiversity: Advances, challenges, and future directions","title-short":"A state-of-the-art review on birds as indicators of biodiversity","URL":"http://www.sciencedirect.com/science/article/pii/S1470160X20306658","volume":"118","author":[{"family":"Fraixedas","given":"Sara"},{"family":"Lindén","given":"Andreas"},{"family":"Piha","given":"Markus"},{"family":"Cabeza","given":"Mar"},{"family":"Gregory","given":"Richard"},{"family":"Lehikoinen","given":"Aleksi"}],"accessed":{"date-parts":[["2020",11,17]]},"issued":{"date-parts":[["2020",11,1]]}}}],"schema":"https://github.com/citation-style-language/schema/raw/master/csl-citation.json"} </w:instrText>
      </w:r>
      <w:r w:rsidR="00414D4E" w:rsidRPr="00C90661">
        <w:fldChar w:fldCharType="separate"/>
      </w:r>
      <w:r w:rsidR="00414D4E" w:rsidRPr="00C90661">
        <w:t>Fraixedas et al. (2020)</w:t>
      </w:r>
      <w:r w:rsidR="00414D4E" w:rsidRPr="00C90661">
        <w:fldChar w:fldCharType="end"/>
      </w:r>
      <w:r w:rsidRPr="00C90661">
        <w:t>. Even the “worldwide” studies often consider considerably more data from Europe and North America</w:t>
      </w:r>
      <w:r w:rsidR="00371B6B" w:rsidRPr="00C90661">
        <w:t xml:space="preserve"> </w:t>
      </w:r>
      <w:r w:rsidR="00371B6B" w:rsidRPr="00C90661">
        <w:fldChar w:fldCharType="begin"/>
      </w:r>
      <w:r w:rsidR="00371B6B" w:rsidRPr="00C90661">
        <w:instrText xml:space="preserve"> ADDIN ZOTERO_ITEM CSL_CITATION {"citationID":"wmBtGvNF","properties":{"formattedCitation":"(Blowes et al., 2019; Dornelas et al., 2014)","plainCitation":"(Blowes et al., 2019; Dornelas et al., 2014)","noteIndex":0},"citationItems":[{"id":14,"uris":["http://zotero.org/users/6714553/items/NM9KYG5G"],"itemData":{"id":14,"type":"article-journal","abstract":"Spatial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w:instrText>
      </w:r>
      <w:r w:rsidR="00371B6B" w:rsidRPr="00C90661">
        <w:rPr>
          <w:lang w:val="en-US"/>
        </w:rPr>
        <w:instrText xml:space="preserve">s associated with climate change, and biotic homogenization may explain the different patterns of temporal </w:instrText>
      </w:r>
      <w:r w:rsidR="00371B6B" w:rsidRPr="00C90661">
        <w:instrText>α</w:instrText>
      </w:r>
      <w:r w:rsidR="00371B6B" w:rsidRPr="00C90661">
        <w:rPr>
          <w:lang w:val="en-US"/>
        </w:rPr>
        <w:instrText xml:space="preserve"> and </w:instrText>
      </w:r>
      <w:r w:rsidR="00371B6B" w:rsidRPr="00C90661">
        <w:instrText>β</w:instrText>
      </w:r>
      <w:r w:rsidR="00371B6B" w:rsidRPr="00C90661">
        <w:rPr>
          <w:lang w:val="en-US"/>
        </w:rPr>
        <w:instrText xml:space="preserve">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E."}],"accessed":{"date-parts":[["2020",7,8]]},"issued":{"date-parts":[["2014",4,18]]}}}],"schema":"https://github.com/citation-style-language/schema/raw/master/csl-citation.json"} </w:instrText>
      </w:r>
      <w:r w:rsidR="00371B6B" w:rsidRPr="00C90661">
        <w:fldChar w:fldCharType="separate"/>
      </w:r>
      <w:r w:rsidR="00371B6B" w:rsidRPr="00C90661">
        <w:rPr>
          <w:lang w:val="en-US"/>
        </w:rPr>
        <w:t>(Blowes et al., 2019; Dornelas et al., 2014)</w:t>
      </w:r>
      <w:r w:rsidR="00371B6B" w:rsidRPr="00C90661">
        <w:fldChar w:fldCharType="end"/>
      </w:r>
      <w:r w:rsidRPr="00C90661">
        <w:rPr>
          <w:lang w:val="en-US"/>
        </w:rPr>
        <w:t xml:space="preserve">. </w:t>
      </w:r>
      <w:r w:rsidRPr="00C90661">
        <w:t xml:space="preserve">Yet, local biodiversity dynamics in Europe and North America may not be representative of local dynamics on other continents as most of the species’ losses are currently happening in the global south </w:t>
      </w:r>
      <w:r w:rsidR="00495917" w:rsidRPr="00C90661">
        <w:fldChar w:fldCharType="begin"/>
      </w:r>
      <w:r w:rsidR="00495917" w:rsidRPr="00C90661">
        <w:instrText xml:space="preserve"> ADDIN ZOTERO_ITEM CSL_CITATION {"citationID":"3BTnZOZZ","properties":{"formattedCitation":"(Marques et al., 2019)","plainCitation":"(Marques et al., 2019)","noteIndex":0},"citationItems":[{"id":1531,"uris":["http://zotero.org/users/6714553/items/YWBUB4HD"],"itemData":{"id":1531,"type":"article-journal","abstract":"Biodiversity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 Ecol Evol","language":"en","license":"2019 The Author(s), under exclusive licence to Springer Nature Limited","note":"number: 4\npublisher: Nature Publishing Group","page":"628-637","source":"www.nature.com","title":"Increasing impacts of land use on biodiversity and carbon sequestration driven by population and economic growth","URL":"https://www.nature.com/articles/s41559-019-0824-3","volume":"3","author":[{"family":"Marques","given":"Alexandra"},{"family":"Martins","given":"Inês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M."}],"accessed":{"date-parts":[["2022",11,10]]},"issued":{"date-parts":[["2019",4]]}}}],"schema":"https://github.com/citation-style-language/schema/raw/master/csl-citation.json"} </w:instrText>
      </w:r>
      <w:r w:rsidR="00495917" w:rsidRPr="00C90661">
        <w:fldChar w:fldCharType="separate"/>
      </w:r>
      <w:r w:rsidR="00495917" w:rsidRPr="00C90661">
        <w:t>(Marques et al., 2019)</w:t>
      </w:r>
      <w:r w:rsidR="00495917" w:rsidRPr="00C90661">
        <w:fldChar w:fldCharType="end"/>
      </w:r>
      <w:r w:rsidRPr="00C90661">
        <w:t>. We have reasons to think that the dominant increase of diversity (</w:t>
      </w:r>
      <w:r w:rsidRPr="00C90661">
        <w:rPr>
          <w:i/>
        </w:rPr>
        <w:t>e.g.</w:t>
      </w:r>
      <w:r w:rsidRPr="00C90661">
        <w:t xml:space="preserve"> species richness, Shannon index…) reported in the reviewed studies applies only on the north hemisphere, especially due to temperature increase that impact positively species richness through species’ range shifts </w:t>
      </w:r>
      <w:r w:rsidR="00C6482B" w:rsidRPr="00C90661">
        <w:fldChar w:fldCharType="begin"/>
      </w:r>
      <w:r w:rsidR="00C6482B" w:rsidRPr="00C90661">
        <w:instrText xml:space="preserve"> ADDIN ZOTERO_ITEM CSL_CITATION {"citationID":"pzcnz7kl","properties":{"formattedCitation":"(Walther et al., 2002)","plainCitation":"(Walther et al., 2002)","noteIndex":0},"citationItems":[{"id":1533,"uris":["http://zotero.org/users/6714553/items/HEYW9PE7"],"itemData":{"id":1533,"type":"article-journal","abstract":"There is now ample evidence of the ecological impacts of recent climate change, from polar terrestrial to tropical marine environments. The responses of both flora and fauna span an array of ecosystems and organizational hierarchies, from the species to the community levels. Despite continued uncertainty as to community and ecosystem trajectories under global change, our review exposes a coherent pattern of ecological change across systems. Although we are only at an early stage in the projected trends of global warming, ecological responses to recent climate change are already clearly visible.","container-title":"Nature","DOI":"10.1038/416389a","ISSN":"1476-4687","issue":"6879","language":"en","license":"2002 Macmillan Magazines Ltd.","note":"number: 6879\npublisher: Nature Publishing Group","page":"389-395","source":"www.nature.com","title":"Ecological responses to recent climate change","URL":"https://www.nature.com/articles/416389a","volume":"416","author":[{"family":"Walther","given":"Gian-Reto"},{"family":"Post","given":"Eric"},{"family":"Convey","given":"Peter"},{"family":"Menzel","given":"Annette"},{"family":"Parmesan","given":"Camille"},{"family":"Beebee","given":"Trevor J. C."},{"family":"Fromentin","given":"Jean-Marc"},{"family":"Hoegh-Guldberg","given":"Ove"},{"family":"Bairlein","given":"Franz"}],"accessed":{"date-parts":[["2022",11,10]]},"issued":{"date-parts":[["2002",3]]}}}],"schema":"https://github.com/citation-style-language/schema/raw/master/csl-citation.json"} </w:instrText>
      </w:r>
      <w:r w:rsidR="00C6482B" w:rsidRPr="00C90661">
        <w:fldChar w:fldCharType="separate"/>
      </w:r>
      <w:r w:rsidR="00C6482B" w:rsidRPr="00C90661">
        <w:t>(Walther et al., 2002)</w:t>
      </w:r>
      <w:r w:rsidR="00C6482B" w:rsidRPr="00C90661">
        <w:fldChar w:fldCharType="end"/>
      </w:r>
      <w:r w:rsidR="00C6482B" w:rsidRPr="00C90661">
        <w:t xml:space="preserve"> </w:t>
      </w:r>
      <w:r w:rsidRPr="00C90661">
        <w:t xml:space="preserve">and because most of the extinctions in Europe and North America might have happened before data collection. Thus, studies of biodiversity trends at several </w:t>
      </w:r>
      <w:proofErr w:type="spellStart"/>
      <w:r w:rsidRPr="00C90661">
        <w:t>spatio</w:t>
      </w:r>
      <w:proofErr w:type="spellEnd"/>
      <w:r w:rsidRPr="00C90661">
        <w:t>-temporal scales are needed in other parts of the world, at local grains as well as at the spatial grain of regions, nations and continents</w:t>
      </w:r>
      <w:r w:rsidR="00827C75" w:rsidRPr="00C90661">
        <w:t xml:space="preserve"> </w:t>
      </w:r>
      <w:r w:rsidR="00827C75" w:rsidRPr="00C90661">
        <w:fldChar w:fldCharType="begin"/>
      </w:r>
      <w:r w:rsidR="008D236A" w:rsidRPr="00C90661">
        <w:instrText xml:space="preserve"> ADDIN ZOTERO_ITEM CSL_CITATION {"citationID":"nsZOkuTa","properties":{"formattedCitation":"(Alroy, 2015)","plainCitation":"(Alroy, 2015)","dontUpdate":true,"noteIndex":0},"citationItems":[{"id":1145,"uris":["http://zotero.org/users/6714553/items/QJW2QJ7J"],"itemData":{"id":1145,"type":"article-journal","abstract":"There is broad concern that a mass extinction of amphibians and reptiles is now underway. Here I apply an extremely conservative Bayesian method to estimate the number of recent amphibian and squamate extinctions in nine important tropical and subtropical regions. The data stem from a combination of museum collection databases and published site surveys. The method computes an extinction probability for each species by considering its sighting frequency and last sighting date. It infers hardly any extinction when collection dates are randomized and it provides underestimates when artificial extinction events are imposed. The method also appears to be insensitive to trends in sampling; therefore, the counts it provides are absolute minimums. Extinctions or severe population crashes have accumulated steadily since the 1970s and 1980s, and at least 3.1% of frog species have already disappeared. Based on these data and this conservative method, the best estimate of the global grand total is roughly 200 extinctions. Consistent with previous results, frog losses are heavy in Latin America, which has been greatly affected by the pathogenic chytrid fungus Batrachochytrium dendrobatidis. Extinction rates are now four orders-of-magnitude higher than background, and at least another 6.9% of all frog species may be lost within the next century, even if there is no acceleration in the growth of environmental threats.","container-title":"Proceedings of the National Academy of Sciences","DOI":"10.1073/pnas.1508681112","ISSN":"0027-8424, 1091-6490","issue":"42","journalAbbreviation":"PNAS","language":"en","note":"ISBN: 9781508681113\npublisher: National Academy of Sciences\nsection: Biological Sciences\nPMID: 26438855","page":"13003-13008","source":"www.pnas.org","title":"Current extinction rates of reptiles and amphibians","URL":"https://www.pnas.org/content/112/42/13003","volume":"112","author":[{"family":"Alroy","given":"John"}],"accessed":{"date-parts":[["2021",9,30]]},"issued":{"date-parts":[["2015",10,20]]}}}],"schema":"https://github.com/citation-style-language/schema/raw/master/csl-citation.json"} </w:instrText>
      </w:r>
      <w:r w:rsidR="00827C75" w:rsidRPr="00C90661">
        <w:fldChar w:fldCharType="separate"/>
      </w:r>
      <w:r w:rsidR="00827C75" w:rsidRPr="00C90661">
        <w:t>(</w:t>
      </w:r>
      <w:r w:rsidR="00827C75" w:rsidRPr="00C90661">
        <w:rPr>
          <w:i/>
        </w:rPr>
        <w:t>e.g.</w:t>
      </w:r>
      <w:r w:rsidR="00827C75" w:rsidRPr="00C90661">
        <w:t xml:space="preserve"> see Alroy, 2015 for amphibians and reptiles)</w:t>
      </w:r>
      <w:r w:rsidR="00827C75" w:rsidRPr="00C90661">
        <w:fldChar w:fldCharType="end"/>
      </w:r>
      <w:r w:rsidRPr="00C90661">
        <w:t>. Finally, most of the studies covered only</w:t>
      </w:r>
      <w:r w:rsidRPr="00C90661">
        <w:rPr>
          <w:i/>
        </w:rPr>
        <w:t xml:space="preserve"> </w:t>
      </w:r>
      <w:r w:rsidRPr="00C90661">
        <w:t xml:space="preserve">the last </w:t>
      </w:r>
      <w:r w:rsidRPr="00C90661">
        <w:rPr>
          <w:i/>
        </w:rPr>
        <w:t>ca.</w:t>
      </w:r>
      <w:r w:rsidRPr="00C90661">
        <w:t xml:space="preserve"> 50 years, while the only significantly long study (</w:t>
      </w:r>
      <w:r w:rsidRPr="00C90661">
        <w:rPr>
          <w:i/>
        </w:rPr>
        <w:t xml:space="preserve">i.e. </w:t>
      </w:r>
      <w:r w:rsidRPr="00C90661">
        <w:t>99 years) shows a clear decline of species richness at local grains</w:t>
      </w:r>
      <w:r w:rsidR="000E52E8" w:rsidRPr="00C90661">
        <w:t xml:space="preserve"> </w:t>
      </w:r>
      <w:r w:rsidR="000E52E8" w:rsidRPr="00C90661">
        <w:fldChar w:fldCharType="begin"/>
      </w:r>
      <w:r w:rsidR="000E52E8" w:rsidRPr="00C90661">
        <w:instrText xml:space="preserve"> ADDIN ZOTERO_ITEM CSL_CITATION {"citationID":"zLwLc0bI","properties":{"formattedCitation":"(Tingley &amp; Beissinger, 2013)","plainCitation":"(Tingley &amp; Beissinger, 2013)","noteIndex":0},"citationItems":[{"id":1185,"uris":["http://zotero.org/users/6714553/items/4QJGSYQ4"],"itemData":{"id":1185,"type":"article-journal","abstract":"Although there are numerous examples of individual species moving up in elevation and poleward in latitude in response to 20th century climate change, how communities have responded is less well understood and requires fully accounting for changes in species-specific detectability over time, which has been neglected in past studies. We use a hierarchical Bayesian occupancy model to examine bird species richness change and turnover along three elevation gradients surveyed 80–100 years apart in the Sierra Nevada of California, USA. Richness declined over the 20th century across all elevations. Turnover was greatest at the highest and the lowest elevations. These findings were only apparent, however, after species' detectability was incorporated into measures of species richness. Further partitioning of species richness changes by elevational life zone showed that numbers of low- and high-elevation species declined, without a concurrent expansion by mid-elevation species. Our results provide empirical evidence for biodiversity loss in protected montane areas during the 20th century and highlight the importance of accounting for detectability in comparisons of species richness over time.","container-title":"Ecology","DOI":"10.1890/12-0928.1","ISSN":"1939-9170","issue":"3","language":"en","note":"_eprint: https://onlinelibrary.wiley.com/doi/pdf/10.1890/12-0928.1","page":"598-609","source":"Wiley Online Library","title":"Cryptic loss of montane avian richness and high community turnover over 100 years","URL":"https://onlinelibrary.wiley.com/doi/abs/10.1890/12-0928.1","volume":"94","author":[{"family":"Tingley","given":"Morgan W."},{"family":"Beissinger","given":"Steven R."}],"accessed":{"date-parts":[["2021",11,24]]},"issued":{"date-parts":[["2013"]]}}}],"schema":"https://github.com/citation-style-language/schema/raw/master/csl-citation.json"} </w:instrText>
      </w:r>
      <w:r w:rsidR="000E52E8" w:rsidRPr="00C90661">
        <w:fldChar w:fldCharType="separate"/>
      </w:r>
      <w:r w:rsidR="000E52E8" w:rsidRPr="00C90661">
        <w:t>(Tingley &amp; Beissinger, 2013)</w:t>
      </w:r>
      <w:r w:rsidR="000E52E8" w:rsidRPr="00C90661">
        <w:fldChar w:fldCharType="end"/>
      </w:r>
      <w:r w:rsidRPr="00C90661">
        <w:t xml:space="preserve">. These short temporal scope can bias assessment of temporal trends </w:t>
      </w:r>
      <w:r w:rsidR="00914E78" w:rsidRPr="00C90661">
        <w:fldChar w:fldCharType="begin"/>
      </w:r>
      <w:r w:rsidR="00914E78" w:rsidRPr="00C90661">
        <w:instrText xml:space="preserve"> ADDIN ZOTERO_ITEM CSL_CITATION {"citationID":"IH1M4z1N","properties":{"formattedCitation":"(Gonzalez et al., 2016)","plainCitation":"(Gonzalez et al., 2016)","noteIndex":0},"citationItems":[{"id":1271,"uris":["http://zotero.org/users/6714553/items/KMNGDBKV"],"itemData":{"id":1271,"type":"article-journal","abstract":"Global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https://onlinelibrary.wiley.com/doi/pdf/10.1890/15-1759.1","page":"1949-1960","source":"Wiley Online Library","title":"Estimating local biodiversity change: a critique of papers claiming no net loss of local diversity","title-short":"Estimating local biodiversity change","URL":"https://onlinelibrary.wiley.com/doi/abs/10.1890/15-1759.1","volume":"97","author":[{"family":"Gonzalez","given":"Andrew"},{"family":"Cardinale","given":"Bradley J."},{"family":"Allington","given":"Ginger R. H."},{"family":"Byrnes","given":"Jarrett"},{"family":"Arthur Endsley","given":"K."},{"family":"Brown","given":"Daniel G."},{"family":"Hooper","given":"David U."},{"family":"Isbell","given":"Forest"},{"family":"O'Connor","given":"Mary I."},{"family":"Loreau","given":"Michel"}],"accessed":{"date-parts":[["2022",1,30]]},"issued":{"date-parts":[["2016"]]}}}],"schema":"https://github.com/citation-style-language/schema/raw/master/csl-citation.json"} </w:instrText>
      </w:r>
      <w:r w:rsidR="00914E78" w:rsidRPr="00C90661">
        <w:fldChar w:fldCharType="separate"/>
      </w:r>
      <w:r w:rsidR="00914E78" w:rsidRPr="00C90661">
        <w:t>(Gonzalez et al., 2016)</w:t>
      </w:r>
      <w:r w:rsidR="00914E78" w:rsidRPr="00C90661">
        <w:fldChar w:fldCharType="end"/>
      </w:r>
      <w:r w:rsidRPr="00C90661">
        <w:t xml:space="preserve"> and the lack of data before the industrial era prevents us from comparing the trends reported here with historical changes of biodiversity. </w:t>
      </w:r>
    </w:p>
    <w:p w14:paraId="30BA83BB" w14:textId="77777777" w:rsidR="009D6447" w:rsidRPr="00C90661" w:rsidRDefault="007F0195" w:rsidP="000921B1">
      <w:pPr>
        <w:pStyle w:val="Heading1"/>
        <w:ind w:firstLine="0"/>
        <w:jc w:val="left"/>
      </w:pPr>
      <w:bookmarkStart w:id="194" w:name="_heading=h.44sinio" w:colFirst="0" w:colLast="0"/>
      <w:bookmarkEnd w:id="194"/>
      <w:r w:rsidRPr="00C90661">
        <w:lastRenderedPageBreak/>
        <w:t>Conclusion</w:t>
      </w:r>
    </w:p>
    <w:p w14:paraId="7E5C7772" w14:textId="681AC3AF" w:rsidR="009D6447" w:rsidRPr="00C90661" w:rsidRDefault="007F0195" w:rsidP="000921B1">
      <w:pPr>
        <w:ind w:firstLine="0"/>
        <w:jc w:val="left"/>
      </w:pPr>
      <w:r w:rsidRPr="00C90661">
        <w:t xml:space="preserve">As observers, we only directly experience biodiversity at local scale, but focusing only on local trends can be misleading. Indeed, the reviewed literature indicates that avian diversity has different trends, </w:t>
      </w:r>
      <w:r w:rsidRPr="00C90661">
        <w:rPr>
          <w:i/>
          <w:iCs/>
        </w:rPr>
        <w:t>i.e.</w:t>
      </w:r>
      <w:r w:rsidRPr="00C90661">
        <w:t xml:space="preserve"> mainly local increases vs. global decreases. Besides, increases of species richness at local and regional scales should not be interpreted as ecosystem well-being without considering the trend of other metrics (</w:t>
      </w:r>
      <w:r w:rsidRPr="00C90661">
        <w:rPr>
          <w:i/>
        </w:rPr>
        <w:t xml:space="preserve">e.g. </w:t>
      </w:r>
      <w:r w:rsidRPr="00C90661">
        <w:t xml:space="preserve">spatial and temporal beta-diversity) and all spatial scales. We have reasons to think that anthropogenic disturbances drive the local trends of biodiversity that is whether recovering from previous disturbances or is impacted by current ones. Temporal grain of the analysis has either been confused with the temporal grain of the sampling plan, or not properly considered at all. This can be addressed by following our guidelines for specifying the full temporal features of a study. Finally, the gaps in </w:t>
      </w:r>
      <w:proofErr w:type="spellStart"/>
      <w:r w:rsidRPr="00C90661">
        <w:t>spatio</w:t>
      </w:r>
      <w:proofErr w:type="spellEnd"/>
      <w:r w:rsidRPr="00C90661">
        <w:t>-temporal coverage need to be filled with more data or interpolated over by cross-scale models</w:t>
      </w:r>
      <w:r w:rsidR="005A15DA" w:rsidRPr="00C90661">
        <w:t xml:space="preserve"> </w:t>
      </w:r>
      <w:r w:rsidR="005A15DA" w:rsidRPr="00C90661">
        <w:fldChar w:fldCharType="begin"/>
      </w:r>
      <w:r w:rsidR="00924B1F">
        <w:instrText xml:space="preserve"> ADDIN ZOTERO_ITEM CSL_CITATION {"citationID":"3eHC3jEw","properties":{"formattedCitation":"(Keil &amp; Chase, 2019)","plainCitation":"(Keil &amp; Chase, 2019)","dontUpdate":true,"noteIndex":0},"citationItems":[{"id":9,"uris":["http://zotero.org/users/6714553/items/L74WVZAA"],"itemData":{"id":9,"type":"article-journal","container-title":"Nature Ecology &amp; Evolution","DOI":"10.1038/s41559-019-0799-0","ISSN":"2397-334X","issue":"3","journalAbbreviation":"Nat Ecol Evol","language":"en","page":"390-399","source":"DOI.org (Crossref)","title":"Global patterns and drivers of tree diversity integrated across a continuum of spatial grains","URL":"http://www.nature.com/articles/s41559-019-0799-0","volume":"3","author":[{"family":"Keil","given":"Petr"},{"family":"Chase","given":"Jonathan M."}],"accessed":{"date-parts":[["2020",7,8]]},"issued":{"date-parts":[["2019",3]]}}}],"schema":"https://github.com/citation-style-language/schema/raw/master/csl-citation.json"} </w:instrText>
      </w:r>
      <w:r w:rsidR="005A15DA" w:rsidRPr="00C90661">
        <w:fldChar w:fldCharType="separate"/>
      </w:r>
      <w:r w:rsidR="005A15DA" w:rsidRPr="00C90661">
        <w:t>(</w:t>
      </w:r>
      <w:r w:rsidR="00F76F58" w:rsidRPr="00C90661">
        <w:rPr>
          <w:i/>
          <w:iCs/>
        </w:rPr>
        <w:t xml:space="preserve">e.g. </w:t>
      </w:r>
      <w:r w:rsidR="005A15DA" w:rsidRPr="00C90661">
        <w:t>Keil &amp; Chase, 2019)</w:t>
      </w:r>
      <w:r w:rsidR="005A15DA" w:rsidRPr="00C90661">
        <w:fldChar w:fldCharType="end"/>
      </w:r>
      <w:r w:rsidRPr="00C90661">
        <w:t xml:space="preserve">. We hope that this review improves the current knowledge on </w:t>
      </w:r>
      <w:proofErr w:type="spellStart"/>
      <w:r w:rsidRPr="00C90661">
        <w:t>spatio</w:t>
      </w:r>
      <w:proofErr w:type="spellEnd"/>
      <w:r w:rsidRPr="00C90661">
        <w:t xml:space="preserve">-temporal scaling of biodiversity trends and illustrates that the current biodiversity change needs to be considered across both spatial and temporal grains. </w:t>
      </w:r>
    </w:p>
    <w:p w14:paraId="3C5F3A70" w14:textId="77777777" w:rsidR="009D6447" w:rsidRDefault="007F0195" w:rsidP="000921B1">
      <w:pPr>
        <w:pStyle w:val="Heading2"/>
        <w:ind w:firstLine="0"/>
        <w:jc w:val="left"/>
      </w:pPr>
      <w:r>
        <w:t>Acknowledgments</w:t>
      </w:r>
    </w:p>
    <w:p w14:paraId="2C51B56D" w14:textId="77777777" w:rsidR="009D6447" w:rsidRDefault="007F0195" w:rsidP="000921B1">
      <w:pPr>
        <w:ind w:firstLine="0"/>
        <w:jc w:val="left"/>
      </w:pPr>
      <w:r>
        <w:t>P.K and F.L. were supported by the REES grant of the Czech University of Life Sciences in Prague. J.R. was supported by Charles University (PRIMUS/17/SCI/16). D.S. was supported by the Czech Science Foundation (grant no. 20-29554X).</w:t>
      </w:r>
    </w:p>
    <w:p w14:paraId="55A9EF29" w14:textId="77777777" w:rsidR="009D6447" w:rsidRDefault="009D6447" w:rsidP="000921B1">
      <w:pPr>
        <w:jc w:val="left"/>
      </w:pPr>
    </w:p>
    <w:p w14:paraId="7348EC8E" w14:textId="77777777" w:rsidR="009D6447" w:rsidRDefault="007F0195" w:rsidP="000921B1">
      <w:pPr>
        <w:ind w:firstLine="0"/>
        <w:jc w:val="left"/>
        <w:rPr>
          <w:b/>
        </w:rPr>
      </w:pPr>
      <w:r>
        <w:rPr>
          <w:b/>
        </w:rPr>
        <w:t>Appendix A. Supplementary data</w:t>
      </w:r>
    </w:p>
    <w:p w14:paraId="4FA7FCAB" w14:textId="77777777" w:rsidR="009D6447" w:rsidRDefault="007F0195" w:rsidP="000921B1">
      <w:pPr>
        <w:ind w:firstLine="0"/>
        <w:jc w:val="left"/>
      </w:pPr>
      <w:r>
        <w:t>Supplementary data associated with this article can be found, in the online version, at XXXXX.</w:t>
      </w:r>
    </w:p>
    <w:p w14:paraId="7A951A56" w14:textId="77777777" w:rsidR="009D6447" w:rsidRDefault="009D6447" w:rsidP="000921B1">
      <w:pPr>
        <w:jc w:val="left"/>
      </w:pPr>
    </w:p>
    <w:p w14:paraId="45205CDD" w14:textId="77777777" w:rsidR="009D6447" w:rsidRDefault="007F0195" w:rsidP="000921B1">
      <w:pPr>
        <w:jc w:val="left"/>
      </w:pPr>
      <w:r>
        <w:br w:type="page"/>
      </w:r>
    </w:p>
    <w:p w14:paraId="05975B70" w14:textId="77777777" w:rsidR="009D6447" w:rsidRDefault="007F0195" w:rsidP="000921B1">
      <w:pPr>
        <w:ind w:firstLine="0"/>
        <w:jc w:val="left"/>
        <w:rPr>
          <w:i/>
        </w:rPr>
      </w:pPr>
      <w:r>
        <w:rPr>
          <w:b/>
          <w:i/>
        </w:rPr>
        <w:lastRenderedPageBreak/>
        <w:t xml:space="preserve">Table 1: </w:t>
      </w:r>
      <w:r>
        <w:rPr>
          <w:i/>
        </w:rPr>
        <w:t xml:space="preserve">definition of the metrics used in this </w:t>
      </w:r>
      <w:proofErr w:type="gramStart"/>
      <w:r>
        <w:rPr>
          <w:i/>
        </w:rPr>
        <w:t>review</w:t>
      </w:r>
      <w:proofErr w:type="gramEnd"/>
    </w:p>
    <w:tbl>
      <w:tblPr>
        <w:tblStyle w:val="a4"/>
        <w:tblW w:w="9016"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044"/>
      </w:tblGrid>
      <w:tr w:rsidR="009D6447" w14:paraId="4026D8B4" w14:textId="77777777">
        <w:tc>
          <w:tcPr>
            <w:tcW w:w="2972" w:type="dxa"/>
          </w:tcPr>
          <w:p w14:paraId="1A9B804D" w14:textId="77777777" w:rsidR="009D6447" w:rsidRDefault="007F0195" w:rsidP="000921B1">
            <w:pPr>
              <w:spacing w:line="276" w:lineRule="auto"/>
              <w:ind w:firstLine="0"/>
              <w:jc w:val="left"/>
              <w:rPr>
                <w:b/>
              </w:rPr>
            </w:pPr>
            <w:bookmarkStart w:id="195" w:name="_heading=h.2jxsxqh" w:colFirst="0" w:colLast="0"/>
            <w:bookmarkEnd w:id="195"/>
            <w:r>
              <w:rPr>
                <w:b/>
              </w:rPr>
              <w:t>Metric name</w:t>
            </w:r>
          </w:p>
        </w:tc>
        <w:tc>
          <w:tcPr>
            <w:tcW w:w="6044" w:type="dxa"/>
          </w:tcPr>
          <w:p w14:paraId="5A95CEAE" w14:textId="77777777" w:rsidR="009D6447" w:rsidRDefault="007F0195" w:rsidP="000921B1">
            <w:pPr>
              <w:spacing w:line="276" w:lineRule="auto"/>
              <w:jc w:val="left"/>
              <w:rPr>
                <w:b/>
              </w:rPr>
            </w:pPr>
            <w:r>
              <w:rPr>
                <w:b/>
              </w:rPr>
              <w:t>Definition</w:t>
            </w:r>
          </w:p>
        </w:tc>
      </w:tr>
      <w:tr w:rsidR="009D6447" w14:paraId="782EBD73" w14:textId="77777777">
        <w:tc>
          <w:tcPr>
            <w:tcW w:w="2972" w:type="dxa"/>
          </w:tcPr>
          <w:p w14:paraId="2D545605" w14:textId="77777777" w:rsidR="009D6447" w:rsidRDefault="007F0195" w:rsidP="000921B1">
            <w:pPr>
              <w:spacing w:line="276" w:lineRule="auto"/>
              <w:ind w:firstLine="0"/>
              <w:jc w:val="left"/>
              <w:rPr>
                <w:i/>
              </w:rPr>
            </w:pPr>
            <w:r>
              <w:rPr>
                <w:i/>
              </w:rPr>
              <w:t>Species richness (</w:t>
            </w:r>
            <w:proofErr w:type="spellStart"/>
            <w:r>
              <w:rPr>
                <w:i/>
              </w:rPr>
              <w:t>sR</w:t>
            </w:r>
            <w:proofErr w:type="spellEnd"/>
            <w:r>
              <w:rPr>
                <w:i/>
              </w:rPr>
              <w:t>)</w:t>
            </w:r>
          </w:p>
        </w:tc>
        <w:tc>
          <w:tcPr>
            <w:tcW w:w="6044" w:type="dxa"/>
          </w:tcPr>
          <w:p w14:paraId="1774D57C" w14:textId="77777777" w:rsidR="009D6447" w:rsidRDefault="007F0195" w:rsidP="000921B1">
            <w:pPr>
              <w:spacing w:line="276" w:lineRule="auto"/>
              <w:jc w:val="left"/>
            </w:pPr>
            <w:r>
              <w:t>Number of species</w:t>
            </w:r>
          </w:p>
        </w:tc>
      </w:tr>
      <w:tr w:rsidR="009D6447" w14:paraId="12449128" w14:textId="77777777">
        <w:tc>
          <w:tcPr>
            <w:tcW w:w="2972" w:type="dxa"/>
          </w:tcPr>
          <w:p w14:paraId="3426E8F4" w14:textId="77777777" w:rsidR="009D6447" w:rsidRDefault="007F0195" w:rsidP="000921B1">
            <w:pPr>
              <w:spacing w:line="276" w:lineRule="auto"/>
              <w:ind w:firstLine="0"/>
              <w:jc w:val="left"/>
              <w:rPr>
                <w:i/>
              </w:rPr>
            </w:pPr>
            <w:r>
              <w:rPr>
                <w:i/>
              </w:rPr>
              <w:t>Functional richness (</w:t>
            </w:r>
            <w:proofErr w:type="spellStart"/>
            <w:r>
              <w:rPr>
                <w:i/>
              </w:rPr>
              <w:t>fR</w:t>
            </w:r>
            <w:proofErr w:type="spellEnd"/>
            <w:r>
              <w:rPr>
                <w:i/>
              </w:rPr>
              <w:t>)</w:t>
            </w:r>
          </w:p>
        </w:tc>
        <w:tc>
          <w:tcPr>
            <w:tcW w:w="6044" w:type="dxa"/>
          </w:tcPr>
          <w:p w14:paraId="53C39C00" w14:textId="77777777" w:rsidR="009D6447" w:rsidRDefault="007F0195" w:rsidP="000921B1">
            <w:pPr>
              <w:spacing w:line="276" w:lineRule="auto"/>
              <w:jc w:val="left"/>
            </w:pPr>
            <w:r>
              <w:t>Number of morphological, physiological, and/or ecological traits spread across species.</w:t>
            </w:r>
          </w:p>
        </w:tc>
      </w:tr>
      <w:tr w:rsidR="009D6447" w14:paraId="104C1F6C" w14:textId="77777777">
        <w:tc>
          <w:tcPr>
            <w:tcW w:w="2972" w:type="dxa"/>
          </w:tcPr>
          <w:p w14:paraId="6B81673F" w14:textId="77777777" w:rsidR="009D6447" w:rsidRDefault="007F0195" w:rsidP="000921B1">
            <w:pPr>
              <w:spacing w:line="276" w:lineRule="auto"/>
              <w:ind w:firstLine="0"/>
              <w:jc w:val="left"/>
              <w:rPr>
                <w:i/>
              </w:rPr>
            </w:pPr>
            <w:r>
              <w:rPr>
                <w:i/>
              </w:rPr>
              <w:t>Evenness (Eve)</w:t>
            </w:r>
          </w:p>
        </w:tc>
        <w:tc>
          <w:tcPr>
            <w:tcW w:w="6044" w:type="dxa"/>
          </w:tcPr>
          <w:p w14:paraId="5E62D32C" w14:textId="7906D83C" w:rsidR="009D6447" w:rsidRDefault="007F0195" w:rsidP="000921B1">
            <w:pPr>
              <w:spacing w:line="276" w:lineRule="auto"/>
              <w:jc w:val="left"/>
            </w:pPr>
            <w:r>
              <w:t xml:space="preserve">Similarity of the relative abundances between species. The closer are abundances of species to each other, the higher the evenness. Examples are </w:t>
            </w:r>
            <w:proofErr w:type="spellStart"/>
            <w:r>
              <w:t>Pielou’s</w:t>
            </w:r>
            <w:proofErr w:type="spellEnd"/>
            <w:r w:rsidR="00924B1F">
              <w:t xml:space="preserve"> </w:t>
            </w:r>
            <w:r w:rsidR="00924B1F">
              <w:fldChar w:fldCharType="begin"/>
            </w:r>
            <w:r w:rsidR="00924B1F">
              <w:instrText xml:space="preserve"> ADDIN ZOTERO_ITEM CSL_CITATION {"citationID":"LMTo6by4","properties":{"formattedCitation":"(Pielou, 1966)","plainCitation":"(Pielou, 1966)","noteIndex":0},"citationItems":[{"id":1586,"uris":["http://zotero.org/users/6714553/items/KKZ4MBFU"],"itemData":{"id":1586,"type":"article-journal","abstract":"Information content may be used as a measure of the diversity of a many-species biological collection. The diversity of small collections, all of whose members can be identified and counted, is defined by Brillouin's measure of information. With larger collections it becomes necessary to estimate diversity; what is estimated is Shannon's measure of information which is a function of the population proportions of the several species. Different methods of estimation are appropriate for different types of collections. If the collection can be randomly sampled and the total number of species is known, Basharin's formula may be used. With a random sample from a population containing an unknown number of species, Good's method is sometimes applicable. With a patchy population of sessile organisms, such as a plant community, random samples are unobtainable since the contents of a randomly placed quadrat are not a random sample of the parent population. To estimate the diversity of such a community a method is proposed whereby the sample size is progressively increased by addition of new quadrats; as this is done the diversity of the pooled sample increases and then levels off. The mean increment in total diversity that results from enlarging the sample still more then provides an estimate of the diversity per individual in the whole population.","container-title":"Journal of Theoretical Biology","DOI":"10.1016/0022-5193(66)90013-0","ISSN":"0022-5193","journalAbbreviation":"Journal of Theoretical Biology","language":"en","page":"131-144","source":"ScienceDirect","title":"The measurement of diversity in different types of biological collections","URL":"https://www.sciencedirect.com/science/article/pii/0022519366900130","volume":"13","author":[{"family":"Pielou","given":"E. C."}],"accessed":{"date-parts":[["2023",2,13]]},"issued":{"date-parts":[["1966",12,1]]}}}],"schema":"https://github.com/citation-style-language/schema/raw/master/csl-citation.json"} </w:instrText>
            </w:r>
            <w:r w:rsidR="00924B1F">
              <w:fldChar w:fldCharType="separate"/>
            </w:r>
            <w:r w:rsidR="00924B1F" w:rsidRPr="00924B1F">
              <w:t>(</w:t>
            </w:r>
            <w:proofErr w:type="spellStart"/>
            <w:r w:rsidR="00924B1F" w:rsidRPr="00924B1F">
              <w:t>Pielou</w:t>
            </w:r>
            <w:proofErr w:type="spellEnd"/>
            <w:r w:rsidR="00924B1F" w:rsidRPr="00924B1F">
              <w:t>, 1966)</w:t>
            </w:r>
            <w:r w:rsidR="00924B1F">
              <w:fldChar w:fldCharType="end"/>
            </w:r>
            <w:r>
              <w:t xml:space="preserve"> or Simpson’s</w:t>
            </w:r>
            <w:r w:rsidR="00745B56">
              <w:t xml:space="preserve"> </w:t>
            </w:r>
            <w:r w:rsidR="00745B56">
              <w:fldChar w:fldCharType="begin"/>
            </w:r>
            <w:r w:rsidR="00745B56">
              <w:instrText xml:space="preserve"> ADDIN ZOTERO_ITEM CSL_CITATION {"citationID":"RRoDhamO","properties":{"formattedCitation":"(Simpson, 1949)","plainCitation":"(Simpson, 1949)","noteIndex":0},"citationItems":[{"id":463,"uris":["http://zotero.org/users/6714553/items/VP6CJST8"],"itemData":{"id":463,"type":"article-journal","abstract":"THE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constants.","container-title":"Nature","DOI":"10.1038/163688a0","ISSN":"1476-4687","issue":"4148","language":"en","license":"1949 Nature Publishing Group","note":"Bandiera_abtest: a\nCg_type: Nature Research Journals\nnumber: 4148\nPrimary_atype: Research\npublisher: Nature Publishing Group","page":"688-688","source":"www.nature.com","title":"Measurement of Diversity","URL":"https://www.nature.com/articles/163688a0","volume":"163","author":[{"family":"Simpson","given":"E. H."}],"accessed":{"date-parts":[["2021",7,27]]},"issued":{"date-parts":[["1949",4]]}}}],"schema":"https://github.com/citation-style-language/schema/raw/master/csl-citation.json"} </w:instrText>
            </w:r>
            <w:r w:rsidR="00745B56">
              <w:fldChar w:fldCharType="separate"/>
            </w:r>
            <w:r w:rsidR="00745B56" w:rsidRPr="00924B1F">
              <w:t>(Simpson, 1949)</w:t>
            </w:r>
            <w:r w:rsidR="00745B56">
              <w:fldChar w:fldCharType="end"/>
            </w:r>
            <w:r>
              <w:t xml:space="preserve"> evenness indices.</w:t>
            </w:r>
          </w:p>
        </w:tc>
      </w:tr>
      <w:tr w:rsidR="009D6447" w14:paraId="17332191" w14:textId="77777777">
        <w:tc>
          <w:tcPr>
            <w:tcW w:w="2972" w:type="dxa"/>
          </w:tcPr>
          <w:p w14:paraId="535E1CF1" w14:textId="77777777" w:rsidR="009D6447" w:rsidRDefault="007F0195" w:rsidP="000921B1">
            <w:pPr>
              <w:spacing w:line="276" w:lineRule="auto"/>
              <w:ind w:firstLine="0"/>
              <w:jc w:val="left"/>
              <w:rPr>
                <w:i/>
              </w:rPr>
            </w:pPr>
            <w:r>
              <w:rPr>
                <w:i/>
              </w:rPr>
              <w:t>Functional evenness (</w:t>
            </w:r>
            <w:proofErr w:type="spellStart"/>
            <w:r>
              <w:rPr>
                <w:i/>
              </w:rPr>
              <w:t>fEve</w:t>
            </w:r>
            <w:proofErr w:type="spellEnd"/>
            <w:r>
              <w:rPr>
                <w:i/>
              </w:rPr>
              <w:t>)</w:t>
            </w:r>
          </w:p>
        </w:tc>
        <w:tc>
          <w:tcPr>
            <w:tcW w:w="6044" w:type="dxa"/>
          </w:tcPr>
          <w:p w14:paraId="5C8937EB" w14:textId="77777777" w:rsidR="009D6447" w:rsidRDefault="007F0195" w:rsidP="000921B1">
            <w:pPr>
              <w:spacing w:line="276" w:lineRule="auto"/>
              <w:jc w:val="left"/>
            </w:pPr>
            <w:r>
              <w:t>Evenness applied to functional richness.</w:t>
            </w:r>
          </w:p>
        </w:tc>
      </w:tr>
      <w:tr w:rsidR="009D6447" w14:paraId="702DF271" w14:textId="77777777">
        <w:tc>
          <w:tcPr>
            <w:tcW w:w="2972" w:type="dxa"/>
          </w:tcPr>
          <w:p w14:paraId="1F9B806F" w14:textId="77777777" w:rsidR="009D6447" w:rsidRDefault="007F0195" w:rsidP="000921B1">
            <w:pPr>
              <w:spacing w:line="276" w:lineRule="auto"/>
              <w:ind w:firstLine="0"/>
              <w:jc w:val="left"/>
              <w:rPr>
                <w:i/>
              </w:rPr>
            </w:pPr>
            <w:r>
              <w:rPr>
                <w:i/>
              </w:rPr>
              <w:t>Diversity (</w:t>
            </w:r>
            <w:proofErr w:type="spellStart"/>
            <w:r>
              <w:rPr>
                <w:i/>
              </w:rPr>
              <w:t>Div</w:t>
            </w:r>
            <w:proofErr w:type="spellEnd"/>
            <w:r>
              <w:rPr>
                <w:i/>
              </w:rPr>
              <w:t>)</w:t>
            </w:r>
          </w:p>
        </w:tc>
        <w:tc>
          <w:tcPr>
            <w:tcW w:w="6044" w:type="dxa"/>
          </w:tcPr>
          <w:p w14:paraId="2B9AE41D" w14:textId="1103914D" w:rsidR="009D6447" w:rsidRDefault="007F0195" w:rsidP="000921B1">
            <w:pPr>
              <w:spacing w:line="276" w:lineRule="auto"/>
              <w:jc w:val="left"/>
            </w:pPr>
            <w:r>
              <w:t>Diversity metrics which combine both richness and evenness. Examples are the Simpson’s</w:t>
            </w:r>
            <w:r w:rsidR="001E2C9D">
              <w:t xml:space="preserve"> </w:t>
            </w:r>
            <w:r w:rsidR="001E2C9D">
              <w:fldChar w:fldCharType="begin"/>
            </w:r>
            <w:r w:rsidR="00607B89">
              <w:instrText xml:space="preserve"> ADDIN ZOTERO_ITEM CSL_CITATION {"citationID":"S0fPSpDD","properties":{"formattedCitation":"(Simpson, 1949)","plainCitation":"(Simpson, 1949)","noteIndex":0},"citationItems":[{"id":463,"uris":["http://zotero.org/users/6714553/items/VP6CJST8"],"itemData":{"id":463,"type":"article-journal","abstract":"THE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constants.","container-title":"Nature","DOI":"10.1038/163688a0","ISSN":"1476-4687","issue":"4148","language":"en","license":"1949 Nature Publishing Group","note":"Bandiera_abtest: a\nCg_type: Nature Research Journals\nnumber: 4148\nPrimary_atype: Research\npublisher: Nature Publishing Group","page":"688-688","source":"www.nature.com","title":"Measurement of Diversity","URL":"https://www.nature.com/articles/163688a0","volume":"163","author":[{"family":"Simpson","given":"E. H."}],"accessed":{"date-parts":[["2021",7,27]]},"issued":{"date-parts":[["1949",4]]}}}],"schema":"https://github.com/citation-style-language/schema/raw/master/csl-citation.json"} </w:instrText>
            </w:r>
            <w:r w:rsidR="001E2C9D">
              <w:fldChar w:fldCharType="separate"/>
            </w:r>
            <w:r w:rsidR="001E2C9D" w:rsidRPr="00924B1F">
              <w:t>(Simpson, 1949)</w:t>
            </w:r>
            <w:r w:rsidR="001E2C9D">
              <w:fldChar w:fldCharType="end"/>
            </w:r>
            <w:r>
              <w:t xml:space="preserve"> and Shannon’s</w:t>
            </w:r>
            <w:r w:rsidR="00607B89">
              <w:t xml:space="preserve"> </w:t>
            </w:r>
            <w:r w:rsidR="00607B89">
              <w:fldChar w:fldCharType="begin"/>
            </w:r>
            <w:r w:rsidR="00607B89">
              <w:instrText xml:space="preserve"> ADDIN ZOTERO_ITEM CSL_CITATION {"citationID":"T4HVJlXT","properties":{"formattedCitation":"(Shannon, 1948)","plainCitation":"(Shannon, 1948)","noteIndex":0},"citationItems":[{"id":468,"uris":["http://zotero.org/users/6714553/items/GR46RW3T"],"itemData":{"id":468,"type":"article-journal","abstract":"The recent development of various methods of modulation such as PCM and PPM which exchange bandwidth for signal-to-noise ratio has intensified the interest in a general theory of communication. A basis for such a theory is contained in the important papers of Nyquist1 and Hartley2 on this subject. In the present paper we will extend the theory to include a number of new factors, in particular the effect of noise in the channel, and the savings possible due to the statistical structure of the original message and due to the nature of the final destination of the information.","container-title":"The Bell System Technical Journal","DOI":"10.1002/j.1538-7305.1948.tb01338.x","ISSN":"0005-8580","issue":"3","note":"event-title: The Bell System Technical Journal","page":"379-423","source":"IEEE Xplore","title":"A mathematical theory of communication","volume":"27","author":[{"family":"Shannon","given":"C. E."}],"issued":{"date-parts":[["1948",7]]}}}],"schema":"https://github.com/citation-style-language/schema/raw/master/csl-citation.json"} </w:instrText>
            </w:r>
            <w:r w:rsidR="00607B89">
              <w:fldChar w:fldCharType="separate"/>
            </w:r>
            <w:r w:rsidR="00607B89" w:rsidRPr="00607B89">
              <w:t>(Shannon, 1948)</w:t>
            </w:r>
            <w:r w:rsidR="00607B89">
              <w:fldChar w:fldCharType="end"/>
            </w:r>
            <w:r>
              <w:t xml:space="preserve"> indices.</w:t>
            </w:r>
          </w:p>
        </w:tc>
      </w:tr>
      <w:tr w:rsidR="009D6447" w14:paraId="4FE3058A" w14:textId="77777777">
        <w:tc>
          <w:tcPr>
            <w:tcW w:w="2972" w:type="dxa"/>
          </w:tcPr>
          <w:p w14:paraId="2DBAC4F3" w14:textId="77777777" w:rsidR="009D6447" w:rsidRDefault="007F0195" w:rsidP="000921B1">
            <w:pPr>
              <w:spacing w:line="276" w:lineRule="auto"/>
              <w:ind w:firstLine="0"/>
              <w:jc w:val="left"/>
              <w:rPr>
                <w:i/>
              </w:rPr>
            </w:pPr>
            <w:r>
              <w:rPr>
                <w:i/>
              </w:rPr>
              <w:t>Functional diversity (</w:t>
            </w:r>
            <w:proofErr w:type="spellStart"/>
            <w:r>
              <w:rPr>
                <w:i/>
              </w:rPr>
              <w:t>fDiv</w:t>
            </w:r>
            <w:proofErr w:type="spellEnd"/>
            <w:r>
              <w:rPr>
                <w:i/>
              </w:rPr>
              <w:t>)</w:t>
            </w:r>
          </w:p>
        </w:tc>
        <w:tc>
          <w:tcPr>
            <w:tcW w:w="6044" w:type="dxa"/>
          </w:tcPr>
          <w:p w14:paraId="71226754" w14:textId="77777777" w:rsidR="009D6447" w:rsidRDefault="007F0195" w:rsidP="000921B1">
            <w:pPr>
              <w:spacing w:line="276" w:lineRule="auto"/>
              <w:jc w:val="left"/>
            </w:pPr>
            <w:r>
              <w:t>Diversity metrics which combine functional richness and functional evenness.</w:t>
            </w:r>
          </w:p>
        </w:tc>
      </w:tr>
      <w:tr w:rsidR="009D6447" w14:paraId="4E5CD251" w14:textId="77777777">
        <w:tc>
          <w:tcPr>
            <w:tcW w:w="2972" w:type="dxa"/>
          </w:tcPr>
          <w:p w14:paraId="53585B12" w14:textId="77777777" w:rsidR="009D6447" w:rsidRDefault="007F0195" w:rsidP="000921B1">
            <w:pPr>
              <w:spacing w:line="276" w:lineRule="auto"/>
              <w:ind w:firstLine="0"/>
              <w:jc w:val="left"/>
              <w:rPr>
                <w:i/>
              </w:rPr>
            </w:pPr>
            <w:r>
              <w:rPr>
                <w:i/>
              </w:rPr>
              <w:t>Phylogenetic diversity (</w:t>
            </w:r>
            <w:proofErr w:type="spellStart"/>
            <w:r>
              <w:rPr>
                <w:i/>
              </w:rPr>
              <w:t>pDiv</w:t>
            </w:r>
            <w:proofErr w:type="spellEnd"/>
            <w:r>
              <w:rPr>
                <w:i/>
              </w:rPr>
              <w:t>)</w:t>
            </w:r>
          </w:p>
        </w:tc>
        <w:tc>
          <w:tcPr>
            <w:tcW w:w="6044" w:type="dxa"/>
          </w:tcPr>
          <w:p w14:paraId="7FAA9681" w14:textId="5A468C1A" w:rsidR="009D6447" w:rsidRDefault="007F0195" w:rsidP="000921B1">
            <w:pPr>
              <w:spacing w:line="276" w:lineRule="auto"/>
              <w:jc w:val="left"/>
            </w:pPr>
            <w:r>
              <w:t>Diversity of evolutionary lineages, often measured as the sum of branch lengths of a phylogenetic tree. Example is Faith’s phylogenetic diversity</w:t>
            </w:r>
            <w:r w:rsidR="00E618BA">
              <w:t xml:space="preserve"> </w:t>
            </w:r>
            <w:r w:rsidR="00E618BA">
              <w:fldChar w:fldCharType="begin"/>
            </w:r>
            <w:r w:rsidR="00E618BA">
              <w:instrText xml:space="preserve"> ADDIN ZOTERO_ITEM CSL_CITATION {"citationID":"VJYD3jmc","properties":{"formattedCitation":"(Faith, 2006)","plainCitation":"(Faith, 2006)","noteIndex":0},"citationItems":[{"id":1487,"uris":["http://zotero.org/users/6714553/items/PIYT7BT4"],"itemData":{"id":1487,"type":"article-journal","abstract":"A recent paper in this journal (Faith and Baker, 2006) described bio-informatics challenges in the application of the PD (phylogenetic diversity) measure of Faith (1992a), and highlighted the use of the root of the phylogenetic tree, as implied by the original definition of PD. A response paper (Crozier et al. 2006) stated that 1) the (Faith, 1992a) PD definition did not include the use of the root of the tree, and 2) Moritz and Faith (1998) changed the PD definition to include the root. Both characterizations are here refuted. Examples from Faith (1992a, b) document the link from the definition to the use of the root of the overall tree, and a survey of papers over the past 15 years by Faith and colleagues demonstrate that the stated PD definition has remained the same as that in the original 1992 study. PD's estimation of biodiversity at the level of ?feature diversity? is seen to have provided the original rationale for the measure's consideration of the root of the phylogenetic tree.","container-title":"Evolutionary Bioinformatics","DOI":"10.1177/117693430600200008","ISSN":"1176-9343","journalAbbreviation":"Evol Bioinform Online","language":"en","note":"publisher: SAGE Publications Ltd STM","page":"117693430600200008","source":"SAGE Journals","title":"The Role of the Phylogenetic Diversity Measure, PD, in Bio-Informatics: Getting the Definition Right","title-short":"The Role of the Phylogenetic Diversity Measure, PD, in Bio-Informatics","URL":"https://doi.org/10.1177/117693430600200008","volume":"2","author":[{"family":"Faith","given":"Daniel P."}],"accessed":{"date-parts":[["2022",10,29]]},"issued":{"date-parts":[["2006",1,1]]}}}],"schema":"https://github.com/citation-style-language/schema/raw/master/csl-citation.json"} </w:instrText>
            </w:r>
            <w:r w:rsidR="00E618BA">
              <w:fldChar w:fldCharType="separate"/>
            </w:r>
            <w:r w:rsidR="00E618BA" w:rsidRPr="00E618BA">
              <w:t>(Faith, 2006)</w:t>
            </w:r>
            <w:r w:rsidR="00E618BA">
              <w:fldChar w:fldCharType="end"/>
            </w:r>
            <w:r>
              <w:t>.</w:t>
            </w:r>
          </w:p>
        </w:tc>
      </w:tr>
      <w:tr w:rsidR="009D6447" w14:paraId="7330EACB" w14:textId="77777777">
        <w:tc>
          <w:tcPr>
            <w:tcW w:w="2972" w:type="dxa"/>
          </w:tcPr>
          <w:p w14:paraId="59FD4637" w14:textId="77777777" w:rsidR="009D6447" w:rsidRDefault="007F0195" w:rsidP="000921B1">
            <w:pPr>
              <w:spacing w:line="276" w:lineRule="auto"/>
              <w:ind w:firstLine="0"/>
              <w:jc w:val="left"/>
              <w:rPr>
                <w:i/>
              </w:rPr>
            </w:pPr>
            <w:r>
              <w:rPr>
                <w:i/>
              </w:rPr>
              <w:t>Temporal beta-diversity (</w:t>
            </w:r>
            <w:proofErr w:type="spellStart"/>
            <w:r>
              <w:rPr>
                <w:i/>
              </w:rPr>
              <w:t>tBetaDiv</w:t>
            </w:r>
            <w:proofErr w:type="spellEnd"/>
            <w:r>
              <w:rPr>
                <w:i/>
              </w:rPr>
              <w:t>)</w:t>
            </w:r>
          </w:p>
        </w:tc>
        <w:tc>
          <w:tcPr>
            <w:tcW w:w="6044" w:type="dxa"/>
          </w:tcPr>
          <w:p w14:paraId="647B8F2F" w14:textId="3C805610" w:rsidR="009D6447" w:rsidRDefault="007F0195" w:rsidP="000921B1">
            <w:pPr>
              <w:spacing w:line="276" w:lineRule="auto"/>
              <w:jc w:val="left"/>
            </w:pPr>
            <w:r>
              <w:t>A measure of dissimilarity of species composition between two time periods at a single location. Example is the temporal Bray-Curtis distance</w:t>
            </w:r>
            <w:r w:rsidR="00FA7643">
              <w:t xml:space="preserve"> </w:t>
            </w:r>
            <w:r w:rsidR="00FA7643">
              <w:fldChar w:fldCharType="begin"/>
            </w:r>
            <w:r w:rsidR="00FA7643">
              <w:instrText xml:space="preserve"> ADDIN ZOTERO_ITEM CSL_CITATION {"citationID":"1EdX01Ey","properties":{"formattedCitation":"(Bray &amp; Curtis, 1957)","plainCitation":"(Bray &amp; Curtis, 1957)","noteIndex":0},"citationItems":[{"id":1590,"uris":["http://zotero.org/users/6714553/items/4JFGUDSF"],"itemData":{"id":1590,"type":"article-journal","container-title":"Ecological Monographs","DOI":"10.2307/1942268","ISSN":"1557-7015","issue":"4","language":"en","note":"_eprint: https://onlinelibrary.wiley.com/doi/pdf/10.2307/1942268","page":"325-349","source":"Wiley Online Library","title":"An Ordination of the Upland Forest Communities of Southern Wisconsin","URL":"https://onlinelibrary.wiley.com/doi/abs/10.2307/1942268","volume":"27","author":[{"family":"Bray","given":"J. Roger"},{"family":"Curtis","given":"J. T."}],"accessed":{"date-parts":[["2023",2,13]]},"issued":{"date-parts":[["1957"]]}}}],"schema":"https://github.com/citation-style-language/schema/raw/master/csl-citation.json"} </w:instrText>
            </w:r>
            <w:r w:rsidR="00FA7643">
              <w:fldChar w:fldCharType="separate"/>
            </w:r>
            <w:r w:rsidR="00FA7643" w:rsidRPr="00FA7643">
              <w:t>(Bray &amp; Curtis, 1957)</w:t>
            </w:r>
            <w:r w:rsidR="00FA7643">
              <w:fldChar w:fldCharType="end"/>
            </w:r>
            <w:r>
              <w:t xml:space="preserve">. </w:t>
            </w:r>
          </w:p>
        </w:tc>
      </w:tr>
      <w:tr w:rsidR="009D6447" w14:paraId="6BD2F602" w14:textId="77777777">
        <w:tc>
          <w:tcPr>
            <w:tcW w:w="2972" w:type="dxa"/>
          </w:tcPr>
          <w:p w14:paraId="36AC5D17" w14:textId="77777777" w:rsidR="009D6447" w:rsidRDefault="007F0195" w:rsidP="000921B1">
            <w:pPr>
              <w:spacing w:line="276" w:lineRule="auto"/>
              <w:ind w:firstLine="0"/>
              <w:jc w:val="left"/>
              <w:rPr>
                <w:i/>
              </w:rPr>
            </w:pPr>
            <w:r>
              <w:rPr>
                <w:i/>
              </w:rPr>
              <w:t>Spatial beta-diversity (</w:t>
            </w:r>
            <w:proofErr w:type="spellStart"/>
            <w:r>
              <w:rPr>
                <w:i/>
              </w:rPr>
              <w:t>sBetaDiv</w:t>
            </w:r>
            <w:proofErr w:type="spellEnd"/>
            <w:r>
              <w:rPr>
                <w:i/>
              </w:rPr>
              <w:t>)</w:t>
            </w:r>
          </w:p>
        </w:tc>
        <w:tc>
          <w:tcPr>
            <w:tcW w:w="6044" w:type="dxa"/>
          </w:tcPr>
          <w:p w14:paraId="0D7C1233" w14:textId="32E1DC05" w:rsidR="009D6447" w:rsidRDefault="007F0195" w:rsidP="000921B1">
            <w:pPr>
              <w:spacing w:line="276" w:lineRule="auto"/>
              <w:jc w:val="left"/>
            </w:pPr>
            <w:r>
              <w:t>A measure of dissimilarity of species composition between two locations in space at a single temporal snapshot. Example is the spatial Bray-Curtis distance</w:t>
            </w:r>
            <w:r w:rsidR="00FA7643">
              <w:t xml:space="preserve"> </w:t>
            </w:r>
            <w:r w:rsidR="00FA7643">
              <w:fldChar w:fldCharType="begin"/>
            </w:r>
            <w:r w:rsidR="00FA7643">
              <w:instrText xml:space="preserve"> ADDIN ZOTERO_ITEM CSL_CITATION {"citationID":"6LwmEyTW","properties":{"formattedCitation":"(Bray &amp; Curtis, 1957)","plainCitation":"(Bray &amp; Curtis, 1957)","noteIndex":0},"citationItems":[{"id":1590,"uris":["http://zotero.org/users/6714553/items/4JFGUDSF"],"itemData":{"id":1590,"type":"article-journal","container-title":"Ecological Monographs","DOI":"10.2307/1942268","ISSN":"1557-7015","issue":"4","language":"en","note":"_eprint: https://onlinelibrary.wiley.com/doi/pdf/10.2307/1942268","page":"325-349","source":"Wiley Online Library","title":"An Ordination of the Upland Forest Communities of Southern Wisconsin","URL":"https://onlinelibrary.wiley.com/doi/abs/10.2307/1942268","volume":"27","author":[{"family":"Bray","given":"J. Roger"},{"family":"Curtis","given":"J. T."}],"accessed":{"date-parts":[["2023",2,13]]},"issued":{"date-parts":[["1957"]]}}}],"schema":"https://github.com/citation-style-language/schema/raw/master/csl-citation.json"} </w:instrText>
            </w:r>
            <w:r w:rsidR="00FA7643">
              <w:fldChar w:fldCharType="separate"/>
            </w:r>
            <w:r w:rsidR="00FA7643" w:rsidRPr="00FA7643">
              <w:t>(Bray &amp; Curtis, 1957)</w:t>
            </w:r>
            <w:r w:rsidR="00FA7643">
              <w:fldChar w:fldCharType="end"/>
            </w:r>
            <w:r>
              <w:t>.</w:t>
            </w:r>
          </w:p>
        </w:tc>
      </w:tr>
      <w:tr w:rsidR="009D6447" w14:paraId="7549F3A0" w14:textId="77777777">
        <w:tc>
          <w:tcPr>
            <w:tcW w:w="2972" w:type="dxa"/>
          </w:tcPr>
          <w:p w14:paraId="17348F82" w14:textId="77777777" w:rsidR="009D6447" w:rsidRDefault="007F0195" w:rsidP="000921B1">
            <w:pPr>
              <w:spacing w:line="276" w:lineRule="auto"/>
              <w:ind w:firstLine="0"/>
              <w:jc w:val="left"/>
              <w:rPr>
                <w:i/>
              </w:rPr>
            </w:pPr>
            <w:r>
              <w:rPr>
                <w:i/>
              </w:rPr>
              <w:t>Functional spatial beta-diversity (</w:t>
            </w:r>
            <w:proofErr w:type="spellStart"/>
            <w:r>
              <w:rPr>
                <w:i/>
              </w:rPr>
              <w:t>fsBetaDiv</w:t>
            </w:r>
            <w:proofErr w:type="spellEnd"/>
            <w:r>
              <w:rPr>
                <w:i/>
              </w:rPr>
              <w:t>)</w:t>
            </w:r>
          </w:p>
        </w:tc>
        <w:tc>
          <w:tcPr>
            <w:tcW w:w="6044" w:type="dxa"/>
          </w:tcPr>
          <w:p w14:paraId="56722D8A" w14:textId="77777777" w:rsidR="009D6447" w:rsidRDefault="007F0195" w:rsidP="000921B1">
            <w:pPr>
              <w:spacing w:line="276" w:lineRule="auto"/>
              <w:jc w:val="left"/>
            </w:pPr>
            <w:r>
              <w:t>Spatial beta-diversity applied to composition of functional traits in communities.</w:t>
            </w:r>
          </w:p>
        </w:tc>
      </w:tr>
      <w:tr w:rsidR="009D6447" w14:paraId="26D90AD3" w14:textId="77777777">
        <w:tc>
          <w:tcPr>
            <w:tcW w:w="2972" w:type="dxa"/>
          </w:tcPr>
          <w:p w14:paraId="311441EE" w14:textId="77777777" w:rsidR="009D6447" w:rsidRDefault="007F0195" w:rsidP="000921B1">
            <w:pPr>
              <w:spacing w:line="276" w:lineRule="auto"/>
              <w:ind w:firstLine="0"/>
              <w:jc w:val="left"/>
              <w:rPr>
                <w:i/>
              </w:rPr>
            </w:pPr>
            <w:r>
              <w:rPr>
                <w:i/>
              </w:rPr>
              <w:t>Gamma diversity (</w:t>
            </w:r>
            <w:proofErr w:type="spellStart"/>
            <w:r>
              <w:rPr>
                <w:i/>
              </w:rPr>
              <w:t>GammaDiv</w:t>
            </w:r>
            <w:proofErr w:type="spellEnd"/>
            <w:r>
              <w:rPr>
                <w:i/>
              </w:rPr>
              <w:t>)</w:t>
            </w:r>
          </w:p>
        </w:tc>
        <w:tc>
          <w:tcPr>
            <w:tcW w:w="6044" w:type="dxa"/>
          </w:tcPr>
          <w:p w14:paraId="7132043A" w14:textId="77777777" w:rsidR="009D6447" w:rsidRDefault="007F0195" w:rsidP="000921B1">
            <w:pPr>
              <w:spacing w:line="276" w:lineRule="auto"/>
              <w:jc w:val="left"/>
            </w:pPr>
            <w:r>
              <w:t>Total diversity of all communities in a larger region.</w:t>
            </w:r>
          </w:p>
        </w:tc>
      </w:tr>
      <w:tr w:rsidR="009D6447" w14:paraId="0E8DE253" w14:textId="77777777">
        <w:tc>
          <w:tcPr>
            <w:tcW w:w="2972" w:type="dxa"/>
          </w:tcPr>
          <w:p w14:paraId="6F810DE7" w14:textId="77777777" w:rsidR="009D6447" w:rsidRDefault="007F0195" w:rsidP="000921B1">
            <w:pPr>
              <w:spacing w:line="276" w:lineRule="auto"/>
              <w:ind w:firstLine="0"/>
              <w:jc w:val="left"/>
              <w:rPr>
                <w:i/>
              </w:rPr>
            </w:pPr>
            <w:r>
              <w:rPr>
                <w:i/>
              </w:rPr>
              <w:t>Functional gamma diversity (</w:t>
            </w:r>
            <w:proofErr w:type="spellStart"/>
            <w:r>
              <w:rPr>
                <w:i/>
              </w:rPr>
              <w:t>fGammaDiv</w:t>
            </w:r>
            <w:proofErr w:type="spellEnd"/>
            <w:r>
              <w:rPr>
                <w:i/>
              </w:rPr>
              <w:t>)</w:t>
            </w:r>
          </w:p>
        </w:tc>
        <w:tc>
          <w:tcPr>
            <w:tcW w:w="6044" w:type="dxa"/>
          </w:tcPr>
          <w:p w14:paraId="44FF3B2C" w14:textId="77777777" w:rsidR="009D6447" w:rsidRDefault="007F0195" w:rsidP="000921B1">
            <w:pPr>
              <w:spacing w:line="276" w:lineRule="auto"/>
              <w:jc w:val="left"/>
            </w:pPr>
            <w:r>
              <w:t>Total functional diversity of a larger region.</w:t>
            </w:r>
          </w:p>
        </w:tc>
      </w:tr>
    </w:tbl>
    <w:p w14:paraId="74304DBC" w14:textId="77777777" w:rsidR="009D6447" w:rsidRDefault="007F0195" w:rsidP="000921B1">
      <w:pPr>
        <w:jc w:val="left"/>
        <w:rPr>
          <w:b/>
        </w:rPr>
      </w:pPr>
      <w:r>
        <w:br w:type="page"/>
      </w:r>
    </w:p>
    <w:p w14:paraId="7C231F5A" w14:textId="309491FC" w:rsidR="009D6447" w:rsidRDefault="007F0195" w:rsidP="000921B1">
      <w:pPr>
        <w:ind w:firstLine="0"/>
        <w:jc w:val="left"/>
      </w:pPr>
      <w:bookmarkStart w:id="196" w:name="_heading=h.z337ya" w:colFirst="0" w:colLast="0"/>
      <w:bookmarkEnd w:id="196"/>
      <w:r>
        <w:rPr>
          <w:b/>
          <w:i/>
        </w:rPr>
        <w:lastRenderedPageBreak/>
        <w:t xml:space="preserve">Table 2: </w:t>
      </w:r>
      <w:r>
        <w:t xml:space="preserve">Trends of different metrics of biodiversity at various spatial and temporal scales. </w:t>
      </w:r>
      <w:r w:rsidR="00D02391" w:rsidRPr="00D02391">
        <w:rPr>
          <w:color w:val="0070C0"/>
        </w:rPr>
        <w:t>Spatial and temporal features</w:t>
      </w:r>
      <w:r w:rsidR="0051010E">
        <w:rPr>
          <w:color w:val="0070C0"/>
        </w:rPr>
        <w:t xml:space="preserve"> </w:t>
      </w:r>
      <w:ins w:id="197" w:author="Keil Petr" w:date="2023-02-15T11:50:00Z">
        <w:r w:rsidR="00A446A2">
          <w:rPr>
            <w:color w:val="0070C0"/>
          </w:rPr>
          <w:t>(grain, extent, lag)</w:t>
        </w:r>
        <w:r w:rsidR="00A446A2" w:rsidRPr="00D02391">
          <w:rPr>
            <w:color w:val="0070C0"/>
          </w:rPr>
          <w:t xml:space="preserve"> </w:t>
        </w:r>
      </w:ins>
      <w:r w:rsidR="00D02391" w:rsidRPr="00D02391">
        <w:rPr>
          <w:color w:val="0070C0"/>
        </w:rPr>
        <w:t>are at the level of the analysis (Fig 1A, 1C)</w:t>
      </w:r>
      <w:ins w:id="198" w:author="Keil Petr" w:date="2023-02-15T11:51:00Z">
        <w:r w:rsidR="00A446A2">
          <w:rPr>
            <w:color w:val="0070C0"/>
          </w:rPr>
          <w:t xml:space="preserve"> reported in the original studies</w:t>
        </w:r>
      </w:ins>
      <w:r w:rsidR="00D02391" w:rsidRPr="00D02391">
        <w:rPr>
          <w:color w:val="0070C0"/>
        </w:rPr>
        <w:t>.</w:t>
      </w:r>
      <w:r w:rsidR="00D02391">
        <w:t xml:space="preserve"> </w:t>
      </w:r>
      <w:r>
        <w:t xml:space="preserve">Abbreviations: </w:t>
      </w:r>
      <w:r>
        <w:rPr>
          <w:i/>
        </w:rPr>
        <w:t>species richness (</w:t>
      </w:r>
      <w:proofErr w:type="spellStart"/>
      <w:r>
        <w:rPr>
          <w:i/>
        </w:rPr>
        <w:t>sR</w:t>
      </w:r>
      <w:proofErr w:type="spellEnd"/>
      <w:r>
        <w:rPr>
          <w:i/>
        </w:rPr>
        <w:t>), functional richness (</w:t>
      </w:r>
      <w:proofErr w:type="spellStart"/>
      <w:r>
        <w:rPr>
          <w:i/>
        </w:rPr>
        <w:t>fR</w:t>
      </w:r>
      <w:proofErr w:type="spellEnd"/>
      <w:r>
        <w:rPr>
          <w:i/>
        </w:rPr>
        <w:t>), evenness (Eve), functional evenness (</w:t>
      </w:r>
      <w:proofErr w:type="spellStart"/>
      <w:r>
        <w:rPr>
          <w:i/>
        </w:rPr>
        <w:t>fEve</w:t>
      </w:r>
      <w:proofErr w:type="spellEnd"/>
      <w:r>
        <w:rPr>
          <w:i/>
        </w:rPr>
        <w:t>), diversity (</w:t>
      </w:r>
      <w:proofErr w:type="spellStart"/>
      <w:r>
        <w:rPr>
          <w:i/>
        </w:rPr>
        <w:t>Div</w:t>
      </w:r>
      <w:proofErr w:type="spellEnd"/>
      <w:r>
        <w:rPr>
          <w:i/>
        </w:rPr>
        <w:t>), functional diversity (</w:t>
      </w:r>
      <w:proofErr w:type="spellStart"/>
      <w:r>
        <w:rPr>
          <w:i/>
        </w:rPr>
        <w:t>fDiv</w:t>
      </w:r>
      <w:proofErr w:type="spellEnd"/>
      <w:r>
        <w:rPr>
          <w:i/>
        </w:rPr>
        <w:t>), temporal beta-diversity (</w:t>
      </w:r>
      <w:proofErr w:type="spellStart"/>
      <w:r>
        <w:rPr>
          <w:i/>
        </w:rPr>
        <w:t>tBetaDiv</w:t>
      </w:r>
      <w:proofErr w:type="spellEnd"/>
      <w:r>
        <w:rPr>
          <w:i/>
        </w:rPr>
        <w:t>), spatial beta-diversity (</w:t>
      </w:r>
      <w:proofErr w:type="spellStart"/>
      <w:r>
        <w:rPr>
          <w:i/>
        </w:rPr>
        <w:t>sBetaDiv</w:t>
      </w:r>
      <w:proofErr w:type="spellEnd"/>
      <w:r>
        <w:rPr>
          <w:i/>
        </w:rPr>
        <w:t>), functional spatial beta-diversity (</w:t>
      </w:r>
      <w:proofErr w:type="spellStart"/>
      <w:r>
        <w:rPr>
          <w:i/>
        </w:rPr>
        <w:t>fsBetaDiv</w:t>
      </w:r>
      <w:proofErr w:type="spellEnd"/>
      <w:r>
        <w:rPr>
          <w:i/>
        </w:rPr>
        <w:t>), gamma-diversity (</w:t>
      </w:r>
      <w:proofErr w:type="spellStart"/>
      <w:r>
        <w:rPr>
          <w:i/>
        </w:rPr>
        <w:t>GammaDiv</w:t>
      </w:r>
      <w:proofErr w:type="spellEnd"/>
      <w:r>
        <w:rPr>
          <w:i/>
        </w:rPr>
        <w:t>), functional gamma-diversity (</w:t>
      </w:r>
      <w:proofErr w:type="spellStart"/>
      <w:r>
        <w:rPr>
          <w:i/>
        </w:rPr>
        <w:t>fGammaDiv</w:t>
      </w:r>
      <w:proofErr w:type="spellEnd"/>
      <w:r>
        <w:rPr>
          <w:i/>
        </w:rPr>
        <w:t>), phylogenetic diversity (</w:t>
      </w:r>
      <w:proofErr w:type="spellStart"/>
      <w:r>
        <w:rPr>
          <w:i/>
        </w:rPr>
        <w:t>pDiv</w:t>
      </w:r>
      <w:proofErr w:type="spellEnd"/>
      <w:r>
        <w:rPr>
          <w:i/>
        </w:rPr>
        <w:t>).</w:t>
      </w:r>
    </w:p>
    <w:tbl>
      <w:tblPr>
        <w:tblStyle w:val="a5"/>
        <w:tblW w:w="11349" w:type="dxa"/>
        <w:tblInd w:w="-1133" w:type="dxa"/>
        <w:tblBorders>
          <w:top w:val="nil"/>
          <w:left w:val="nil"/>
          <w:bottom w:val="nil"/>
          <w:right w:val="nil"/>
          <w:insideH w:val="nil"/>
          <w:insideV w:val="nil"/>
        </w:tblBorders>
        <w:tblLayout w:type="fixed"/>
        <w:tblLook w:val="0400" w:firstRow="0" w:lastRow="0" w:firstColumn="0" w:lastColumn="0" w:noHBand="0" w:noVBand="1"/>
      </w:tblPr>
      <w:tblGrid>
        <w:gridCol w:w="1127"/>
        <w:gridCol w:w="1185"/>
        <w:gridCol w:w="1127"/>
        <w:gridCol w:w="1239"/>
        <w:gridCol w:w="1031"/>
        <w:gridCol w:w="1128"/>
        <w:gridCol w:w="1128"/>
        <w:gridCol w:w="1128"/>
        <w:gridCol w:w="1128"/>
        <w:gridCol w:w="1128"/>
      </w:tblGrid>
      <w:tr w:rsidR="009D6447" w14:paraId="4B7603BD" w14:textId="77777777">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6A76BBD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Reference</w:t>
            </w:r>
          </w:p>
        </w:tc>
        <w:tc>
          <w:tcPr>
            <w:tcW w:w="1185"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6811734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Metric</w:t>
            </w:r>
          </w:p>
        </w:tc>
        <w:tc>
          <w:tcPr>
            <w:tcW w:w="1127"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0080903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Spatial grain (km²)</w:t>
            </w:r>
          </w:p>
        </w:tc>
        <w:tc>
          <w:tcPr>
            <w:tcW w:w="1239"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5F2A2A0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Spatial extent (km²)</w:t>
            </w:r>
          </w:p>
        </w:tc>
        <w:tc>
          <w:tcPr>
            <w:tcW w:w="1031"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6F9B65BF" w14:textId="7794F824"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Temporal lag (year</w:t>
            </w:r>
            <w:ins w:id="199" w:author="Keil Petr" w:date="2023-02-16T12:56:00Z">
              <w:r w:rsidR="00730781">
                <w:rPr>
                  <w:rFonts w:ascii="Arial" w:eastAsia="Arial" w:hAnsi="Arial" w:cs="Arial"/>
                  <w:sz w:val="14"/>
                  <w:szCs w:val="14"/>
                </w:rPr>
                <w:t>s</w:t>
              </w:r>
            </w:ins>
            <w:r>
              <w:rPr>
                <w:rFonts w:ascii="Arial" w:eastAsia="Arial" w:hAnsi="Arial" w:cs="Arial"/>
                <w:sz w:val="14"/>
                <w:szCs w:val="14"/>
              </w:rPr>
              <w:t>)</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379B4AD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 xml:space="preserve">Temporal grain </w:t>
            </w:r>
            <w:r>
              <w:rPr>
                <w:rFonts w:ascii="Arial" w:eastAsia="Arial" w:hAnsi="Arial" w:cs="Arial"/>
                <w:color w:val="0070C0"/>
                <w:sz w:val="14"/>
                <w:szCs w:val="14"/>
              </w:rPr>
              <w:t>(decimal hour)</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5B922CA2" w14:textId="03D213F8"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Temporal extent (year</w:t>
            </w:r>
            <w:ins w:id="200" w:author="Keil Petr" w:date="2023-02-16T12:56:00Z">
              <w:r w:rsidR="00730781">
                <w:rPr>
                  <w:rFonts w:ascii="Arial" w:eastAsia="Arial" w:hAnsi="Arial" w:cs="Arial"/>
                  <w:sz w:val="14"/>
                  <w:szCs w:val="14"/>
                </w:rPr>
                <w:t>s</w:t>
              </w:r>
            </w:ins>
            <w:r>
              <w:rPr>
                <w:rFonts w:ascii="Arial" w:eastAsia="Arial" w:hAnsi="Arial" w:cs="Arial"/>
                <w:sz w:val="14"/>
                <w:szCs w:val="14"/>
              </w:rPr>
              <w:t>)</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11C73499" w14:textId="7D6CD665" w:rsidR="009D6447" w:rsidRDefault="007F0195">
            <w:pPr>
              <w:spacing w:before="100" w:after="100" w:line="276" w:lineRule="auto"/>
              <w:ind w:left="100" w:right="100" w:firstLine="0"/>
              <w:jc w:val="left"/>
              <w:rPr>
                <w:rFonts w:ascii="Arial" w:eastAsia="Arial" w:hAnsi="Arial" w:cs="Arial"/>
                <w:sz w:val="14"/>
                <w:szCs w:val="14"/>
              </w:rPr>
              <w:pPrChange w:id="201" w:author="Keil Petr" w:date="2023-02-16T12:57:00Z">
                <w:pPr>
                  <w:spacing w:before="100" w:after="100" w:line="276" w:lineRule="auto"/>
                  <w:ind w:left="100" w:right="100"/>
                </w:pPr>
              </w:pPrChange>
            </w:pPr>
            <w:del w:id="202" w:author="Keil Petr" w:date="2023-02-16T12:57:00Z">
              <w:r w:rsidDel="00730781">
                <w:rPr>
                  <w:rFonts w:ascii="Arial" w:eastAsia="Arial" w:hAnsi="Arial" w:cs="Arial"/>
                  <w:sz w:val="14"/>
                  <w:szCs w:val="14"/>
                </w:rPr>
                <w:delText xml:space="preserve">Temporal </w:delText>
              </w:r>
            </w:del>
            <w:del w:id="203" w:author="Keil Petr" w:date="2023-02-16T12:56:00Z">
              <w:r w:rsidDel="00730781">
                <w:rPr>
                  <w:rFonts w:ascii="Arial" w:eastAsia="Arial" w:hAnsi="Arial" w:cs="Arial"/>
                  <w:sz w:val="14"/>
                  <w:szCs w:val="14"/>
                </w:rPr>
                <w:delText>coverage</w:delText>
              </w:r>
            </w:del>
            <w:ins w:id="204" w:author="Keil Petr" w:date="2023-02-16T12:57:00Z">
              <w:r w:rsidR="00730781">
                <w:rPr>
                  <w:rFonts w:ascii="Arial" w:eastAsia="Arial" w:hAnsi="Arial" w:cs="Arial"/>
                  <w:sz w:val="14"/>
                  <w:szCs w:val="14"/>
                </w:rPr>
                <w:t>Temporal extent (from-to)</w:t>
              </w:r>
            </w:ins>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22397AB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Location</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1225B3F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Trend</w:t>
            </w:r>
          </w:p>
        </w:tc>
      </w:tr>
      <w:tr w:rsidR="009D6447" w14:paraId="65CB359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97A50EA"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Barnagaud</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47EE006"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fR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26516C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B28A16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0C4814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D9F51D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413539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79867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28643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9860EC"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7CFE83D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3FD4E037"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4AA7472"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fEve</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A422AC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7700DA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0C9899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AFC38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7ED57A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747A04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1DC364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81C33D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2E63227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B14D826"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9B50C2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Eve</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31A153D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51B61F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689ECF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53937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54D4C1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16D04F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E64662C"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CB09C2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23432890"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C2D0B37"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713FF5E"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538907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60A09F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A2DAE3C"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821BA6"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6B7FB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60EF26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6766DB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5B57C6"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5712161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277E9C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 xml:space="preserve">Chase </w:t>
            </w:r>
            <w:r>
              <w:rPr>
                <w:rFonts w:ascii="Arial" w:eastAsia="Arial" w:hAnsi="Arial" w:cs="Arial"/>
                <w:i/>
                <w:sz w:val="14"/>
                <w:szCs w:val="14"/>
              </w:rPr>
              <w:t>et al.</w:t>
            </w:r>
            <w:r>
              <w:rPr>
                <w:rFonts w:ascii="Arial" w:eastAsia="Arial" w:hAnsi="Arial" w:cs="Arial"/>
                <w:sz w:val="14"/>
                <w:szCs w:val="14"/>
              </w:rPr>
              <w:t xml:space="preserve"> (2019)</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D50BD2E"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D765C8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0C8D0E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2,800,000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30325A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C85B8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36CE89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30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230A4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1982-2011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F4ED69C"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 Canada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E8BDFB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Stable</w:t>
            </w:r>
          </w:p>
        </w:tc>
      </w:tr>
      <w:tr w:rsidR="009D6447" w14:paraId="2A20D13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BE578FE"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D5F9AEA"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7C6D98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294C83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2,800,000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0D0F51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B564AE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884E69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30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9051A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1982-2011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4986E9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 Canada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D7A6A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6266948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80743E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 xml:space="preserve">Davey </w:t>
            </w:r>
            <w:r>
              <w:rPr>
                <w:rFonts w:ascii="Arial" w:eastAsia="Arial" w:hAnsi="Arial" w:cs="Arial"/>
                <w:i/>
                <w:sz w:val="14"/>
                <w:szCs w:val="14"/>
              </w:rPr>
              <w:t>et al.</w:t>
            </w:r>
            <w:r>
              <w:rPr>
                <w:rFonts w:ascii="Arial" w:eastAsia="Arial" w:hAnsi="Arial" w:cs="Arial"/>
                <w:sz w:val="14"/>
                <w:szCs w:val="14"/>
              </w:rPr>
              <w:t xml:space="preserve"> (2012)</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9C51111"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82CA7B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42A2E6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242,495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14418F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C7F7261"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53F696"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27C25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1994-2006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585CF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8F2B71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3127FEE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45D7243"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FF53F0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Eve</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5E80668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EE9571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242,495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8BE698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E3B3DE"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978123C"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E603F5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1994-2006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69F71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3A1AE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6FE347E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66B4AC5"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D2059C2"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D203A6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86E1DF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242,495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381948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D2BF79B"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C6B2B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3C4477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1994-2006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BF77B3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3F1A5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684DC820"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D4AA596"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Jarzyna</w:t>
            </w:r>
            <w:proofErr w:type="spellEnd"/>
            <w:r>
              <w:rPr>
                <w:rFonts w:ascii="Arial" w:eastAsia="Arial" w:hAnsi="Arial" w:cs="Arial"/>
                <w:sz w:val="14"/>
                <w:szCs w:val="14"/>
              </w:rPr>
              <w:t xml:space="preserve"> &amp; </w:t>
            </w:r>
            <w:proofErr w:type="spellStart"/>
            <w:r>
              <w:rPr>
                <w:rFonts w:ascii="Arial" w:eastAsia="Arial" w:hAnsi="Arial" w:cs="Arial"/>
                <w:sz w:val="14"/>
                <w:szCs w:val="14"/>
              </w:rPr>
              <w:t>Jetz</w:t>
            </w:r>
            <w:proofErr w:type="spellEnd"/>
            <w:r>
              <w:rPr>
                <w:rFonts w:ascii="Arial" w:eastAsia="Arial" w:hAnsi="Arial" w:cs="Arial"/>
                <w:sz w:val="14"/>
                <w:szCs w:val="14"/>
              </w:rPr>
              <w:t xml:space="preserve"> (2018)</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3BF53B8"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DFB86C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56F087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FA58F15"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6EF32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72961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AF53E1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5C89C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21E1D1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36CE7C1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B036140"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BB67DC3"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3036D7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58A6C7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A6F8744"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3A50F8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52518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70DFEC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F32F2C"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65648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54734C64"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A7A56BE" w14:textId="77777777" w:rsidR="009D6447" w:rsidRDefault="007F0195" w:rsidP="000921B1">
            <w:pPr>
              <w:spacing w:before="100" w:after="100" w:line="276" w:lineRule="auto"/>
              <w:ind w:left="100" w:right="100" w:firstLine="0"/>
              <w:jc w:val="left"/>
            </w:pPr>
            <w:r>
              <w:lastRenderedPageBreak/>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25E8433"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F0275C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Global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C6E8BD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7F8C5A6"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C350C4"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FE326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E0E3B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8D1A8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3FA39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Decrease</w:t>
            </w:r>
          </w:p>
        </w:tc>
      </w:tr>
      <w:tr w:rsidR="009D6447" w14:paraId="3E187C2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6467A42"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8CD1F54"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0379BD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061E456"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681ACA8"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C974B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8F2F2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0FC3A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DD0CBA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E20DF0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462E6DC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C5F22D5"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8C8103B"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E2392E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5C6ADD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208AEE2"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229E566"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C5256F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DF248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8A723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4B9F6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41E8DB5F"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E36832B"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C530FF2"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9976C3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Global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11E4CE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278D6C4"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D3F47E"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E57771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C7F933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3FFFE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349D12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Decrease</w:t>
            </w:r>
          </w:p>
        </w:tc>
      </w:tr>
      <w:tr w:rsidR="009D6447" w14:paraId="658B551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D349313"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4FAF5EE"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AB95D8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445515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24D6B64"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F1DA26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ED649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43A21F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360AD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4A116C"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2E5B7ED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D4C5309"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41A4786"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F36D5E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5B963F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43D2BDC"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C8800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E5202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00E6ED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BE708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EF45F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759EA86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71E498A"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FF7EC87"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539D62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Global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6D876B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94F5CAA"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A2CE35"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CDA90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DA99A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D46992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86D569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Stable</w:t>
            </w:r>
          </w:p>
        </w:tc>
      </w:tr>
      <w:tr w:rsidR="009D6447" w14:paraId="22CA5F32"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2AF6C4E"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Pilotto</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(2020)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EDAD3F5"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C02663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3187B3C"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10,180,000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D3CA788"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F3D443"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722EF9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37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24E91BC"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1980-2016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3981E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8398C5C"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52640D3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8B2B65D"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B0AE647"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C30F92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DD2177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10,180,000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FDB1E13"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1DA3AE"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01D2FD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37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C0241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1980-2016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83564E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36D47B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7938AAE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35CE959"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E70F5C3"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E913266"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34756E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10,180,000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2DEED88"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4B6B06"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559F3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37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CCAF41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1980-2016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103567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8192F4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Stable</w:t>
            </w:r>
          </w:p>
        </w:tc>
      </w:tr>
      <w:tr w:rsidR="009D6447" w14:paraId="00ED4A5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E00ACE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 xml:space="preserve">Ram </w:t>
            </w:r>
            <w:r>
              <w:rPr>
                <w:rFonts w:ascii="Arial" w:eastAsia="Arial" w:hAnsi="Arial" w:cs="Arial"/>
                <w:i/>
                <w:sz w:val="14"/>
                <w:szCs w:val="14"/>
              </w:rPr>
              <w:t>et al.</w:t>
            </w:r>
            <w:r>
              <w:rPr>
                <w:rFonts w:ascii="Arial" w:eastAsia="Arial" w:hAnsi="Arial" w:cs="Arial"/>
                <w:sz w:val="14"/>
                <w:szCs w:val="14"/>
              </w:rPr>
              <w:t xml:space="preserve">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4AF58C5B"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9165D9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A12591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350,000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CF0369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66A64DF"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AC6CB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3D3A10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1998-2015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D5E07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Sweden</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010006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51858890"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A499EEF"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Reif</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(2013)</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5630836"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33EF68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1847CF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79,000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2BC285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63718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3.40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08556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3C09A0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1982-2004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E1909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Czech Rep.</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E75352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Stable</w:t>
            </w:r>
          </w:p>
        </w:tc>
      </w:tr>
      <w:tr w:rsidR="009D6447" w14:paraId="3A4483B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AD4E344"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41F7136"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546DF5C"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AF3B5D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79,000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2940F1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1497E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3.40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213BCD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3FD0E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1982-2004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3F11F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Czech Rep.</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7A183A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Stable</w:t>
            </w:r>
          </w:p>
        </w:tc>
      </w:tr>
      <w:tr w:rsidR="009D6447" w14:paraId="3E3E25D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17E12D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 xml:space="preserve">Schipper </w:t>
            </w:r>
            <w:r>
              <w:rPr>
                <w:rFonts w:ascii="Arial" w:eastAsia="Arial" w:hAnsi="Arial" w:cs="Arial"/>
                <w:i/>
                <w:sz w:val="14"/>
                <w:szCs w:val="14"/>
              </w:rPr>
              <w:t>et al.</w:t>
            </w:r>
            <w:r>
              <w:rPr>
                <w:rFonts w:ascii="Arial" w:eastAsia="Arial" w:hAnsi="Arial" w:cs="Arial"/>
                <w:sz w:val="14"/>
                <w:szCs w:val="14"/>
              </w:rPr>
              <w:t xml:space="preserve"> (2016)</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CA4C820"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89E323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7F84EF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BFAAA1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5CAD1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06A338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47EE3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38B10A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90A612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5587CEAD"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13F12BB"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BBE776A"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4F7CB2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138EF4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0416B4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8BCC0B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C39B1A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611B9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6CA4C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FB661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Decrease</w:t>
            </w:r>
          </w:p>
        </w:tc>
      </w:tr>
      <w:tr w:rsidR="009D6447" w14:paraId="24737DD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610B2A4"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9A217B7"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fEve</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A74B50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A51967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705898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78D78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F142B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A98424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E34D1E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645DE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0AAF453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DAEDABF"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80ABC16"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fR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EDE64A6"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04C7E0D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308615C"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38BB91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247DFA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5BDAA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0E0932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7A58D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3B23748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0FF144B"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4BA3565"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69F4DB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8754B9C"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6E2694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6ECA45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68E97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D0F72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9A6A89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9DF09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17B4D99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A39FDD6"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lastRenderedPageBreak/>
              <w:t xml:space="preserve">La </w:t>
            </w:r>
            <w:proofErr w:type="spellStart"/>
            <w:r>
              <w:rPr>
                <w:rFonts w:ascii="Arial" w:eastAsia="Arial" w:hAnsi="Arial" w:cs="Arial"/>
                <w:sz w:val="14"/>
                <w:szCs w:val="14"/>
              </w:rPr>
              <w:t>Sorte</w:t>
            </w:r>
            <w:proofErr w:type="spellEnd"/>
            <w:r>
              <w:rPr>
                <w:rFonts w:ascii="Arial" w:eastAsia="Arial" w:hAnsi="Arial" w:cs="Arial"/>
                <w:sz w:val="14"/>
                <w:szCs w:val="14"/>
              </w:rPr>
              <w:t xml:space="preserve"> &amp; </w:t>
            </w:r>
            <w:proofErr w:type="spellStart"/>
            <w:r>
              <w:rPr>
                <w:rFonts w:ascii="Arial" w:eastAsia="Arial" w:hAnsi="Arial" w:cs="Arial"/>
                <w:sz w:val="14"/>
                <w:szCs w:val="14"/>
              </w:rPr>
              <w:t>Boecklen</w:t>
            </w:r>
            <w:proofErr w:type="spellEnd"/>
            <w:r>
              <w:rPr>
                <w:rFonts w:ascii="Arial" w:eastAsia="Arial" w:hAnsi="Arial" w:cs="Arial"/>
                <w:sz w:val="14"/>
                <w:szCs w:val="14"/>
              </w:rPr>
              <w:t xml:space="preserve"> (2005)</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DCBEDA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Eve</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136A1E7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920084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CEB9E5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6250DD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6910CC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36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A525E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1968-2003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BAC24C6"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0BA48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Decrease</w:t>
            </w:r>
          </w:p>
        </w:tc>
      </w:tr>
      <w:tr w:rsidR="009D6447" w14:paraId="548C7F58"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00D49CF"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8D541A5"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84440A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D719EE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AEA32B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A8DA7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9D2F43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36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CEF665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1968-2003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356C8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791198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6F44686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CFE3B1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 xml:space="preserve">Van Turnhout </w:t>
            </w:r>
            <w:r>
              <w:rPr>
                <w:rFonts w:ascii="Arial" w:eastAsia="Arial" w:hAnsi="Arial" w:cs="Arial"/>
                <w:i/>
                <w:sz w:val="14"/>
                <w:szCs w:val="14"/>
              </w:rPr>
              <w:t>et al.</w:t>
            </w:r>
            <w:r>
              <w:rPr>
                <w:rFonts w:ascii="Arial" w:eastAsia="Arial" w:hAnsi="Arial" w:cs="Arial"/>
                <w:sz w:val="14"/>
                <w:szCs w:val="14"/>
              </w:rPr>
              <w:t xml:space="preserve"> (2007)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02EDA2C"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0748F8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2B2AA5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41,543</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7B3EDC2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5915FC6"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13F60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9D29F9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1973-2000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4077E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Netherlands</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443FCC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33ADF848"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E672897"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468D0099"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A5CBBF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2A37FB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41,543</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566936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3191B0"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AEDA6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9FDE74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1973-2000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C9F6A2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Netherlands</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AB8840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6DB3B40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341A9FAC" w14:textId="1D051B98"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Wretenbe</w:t>
            </w:r>
            <w:r w:rsidR="00924B1F">
              <w:rPr>
                <w:rFonts w:ascii="Arial" w:eastAsia="Arial" w:hAnsi="Arial" w:cs="Arial"/>
                <w:sz w:val="14"/>
                <w:szCs w:val="14"/>
              </w:rPr>
              <w:t>r</w:t>
            </w:r>
            <w:r>
              <w:rPr>
                <w:rFonts w:ascii="Arial" w:eastAsia="Arial" w:hAnsi="Arial" w:cs="Arial"/>
                <w:sz w:val="14"/>
                <w:szCs w:val="14"/>
              </w:rPr>
              <w:t>g</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(2010)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C6C6831"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5E6106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610B30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1,800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9B04146"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9C4E356" w14:textId="77777777" w:rsidR="009D6447" w:rsidRDefault="007F0195" w:rsidP="000921B1">
            <w:pPr>
              <w:spacing w:before="100" w:after="100" w:line="276" w:lineRule="auto"/>
              <w:ind w:left="100" w:right="100" w:firstLine="0"/>
              <w:jc w:val="left"/>
            </w:pPr>
            <w:r>
              <w:rPr>
                <w:rFonts w:ascii="Arial" w:eastAsia="Arial" w:hAnsi="Arial" w:cs="Arial"/>
                <w:color w:val="0070C0"/>
                <w:sz w:val="14"/>
                <w:szCs w:val="14"/>
              </w:rPr>
              <w:t>0.08</w:t>
            </w: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15229F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820CCC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1994-2004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5C1B1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Sweden</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895CA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Decrease</w:t>
            </w:r>
          </w:p>
        </w:tc>
      </w:tr>
      <w:tr w:rsidR="009D6447" w14:paraId="64650BF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20E501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 xml:space="preserve">Keller </w:t>
            </w:r>
            <w:r>
              <w:rPr>
                <w:rFonts w:ascii="Arial" w:eastAsia="Arial" w:hAnsi="Arial" w:cs="Arial"/>
                <w:i/>
                <w:sz w:val="14"/>
                <w:szCs w:val="14"/>
              </w:rPr>
              <w:t>et al.</w:t>
            </w:r>
            <w:r>
              <w:rPr>
                <w:rFonts w:ascii="Arial" w:eastAsia="Arial" w:hAnsi="Arial" w:cs="Arial"/>
                <w:sz w:val="14"/>
                <w:szCs w:val="14"/>
              </w:rPr>
              <w:t xml:space="preserve"> (2020)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A22D986"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5FF9D6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A4578D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11,075,000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638B6F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30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8CF7DFD"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B213A76"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4CC9BC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1972-2017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80219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96707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2CEC421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38936A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 xml:space="preserve">Monnet </w:t>
            </w:r>
            <w:r>
              <w:rPr>
                <w:rFonts w:ascii="Arial" w:eastAsia="Arial" w:hAnsi="Arial" w:cs="Arial"/>
                <w:i/>
                <w:sz w:val="14"/>
                <w:szCs w:val="14"/>
              </w:rPr>
              <w:t>et al.</w:t>
            </w:r>
            <w:r>
              <w:rPr>
                <w:rFonts w:ascii="Arial" w:eastAsia="Arial" w:hAnsi="Arial" w:cs="Arial"/>
                <w:sz w:val="14"/>
                <w:szCs w:val="14"/>
              </w:rPr>
              <w:t xml:space="preserve"> (2014)</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201C344"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8ACB61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4D22E2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E42596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6D85B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AF6C2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D540F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29A53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2B4CB6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59ED4C15"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EB0B9CE"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CD51649"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5C4D17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AA5F35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B743FC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BF3E2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4BF88F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F6A48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B11C00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FFC9C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Decrease</w:t>
            </w:r>
          </w:p>
        </w:tc>
      </w:tr>
      <w:tr w:rsidR="009D6447" w14:paraId="037B2C2F"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F8CABA6"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2A20055"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fsBetaDiv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BF38EA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9B3707C"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3EF0F2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525174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FB871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E79638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EC0F6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17C8B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Decrease</w:t>
            </w:r>
          </w:p>
        </w:tc>
      </w:tr>
      <w:tr w:rsidR="009D6447" w14:paraId="6EB17628"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75AC08C"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F997A8C"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GammaDiv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DFF35D6"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2C1189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4D8A45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6251E0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8FEDC5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5907D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68DDEE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BAE098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5523869F"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90EDA1D"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9D24E7F"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fGammaDiv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41A2E4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0B6F742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DC8B64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05395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B75113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21A886"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74ACBC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79A7B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Decrease</w:t>
            </w:r>
          </w:p>
        </w:tc>
      </w:tr>
      <w:tr w:rsidR="009D6447" w14:paraId="1B211692"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EF0609F"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Spasov</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6B78BF3"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A80E176"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D56533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110,994</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3C26B3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983D2D"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F6FCE8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F52C91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2005-2010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5F94C1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Bulgaria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7E945A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Stable</w:t>
            </w:r>
          </w:p>
        </w:tc>
      </w:tr>
      <w:tr w:rsidR="009D6447" w14:paraId="109E981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F6B93C9"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Jarzyna</w:t>
            </w:r>
            <w:proofErr w:type="spellEnd"/>
            <w:r>
              <w:rPr>
                <w:rFonts w:ascii="Arial" w:eastAsia="Arial" w:hAnsi="Arial" w:cs="Arial"/>
                <w:sz w:val="14"/>
                <w:szCs w:val="14"/>
              </w:rPr>
              <w:t xml:space="preserve"> &amp; </w:t>
            </w:r>
            <w:proofErr w:type="spellStart"/>
            <w:r>
              <w:rPr>
                <w:rFonts w:ascii="Arial" w:eastAsia="Arial" w:hAnsi="Arial" w:cs="Arial"/>
                <w:sz w:val="14"/>
                <w:szCs w:val="14"/>
              </w:rPr>
              <w:t>Jetz</w:t>
            </w:r>
            <w:proofErr w:type="spellEnd"/>
            <w:r>
              <w:rPr>
                <w:rFonts w:ascii="Arial" w:eastAsia="Arial" w:hAnsi="Arial" w:cs="Arial"/>
                <w:sz w:val="14"/>
                <w:szCs w:val="14"/>
              </w:rPr>
              <w:t>,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D11816D"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39F12A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89B8BA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24855B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0DFA9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5459C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20469E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1969-2010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E608C0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E7D33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113664AD"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F3D32D3"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9D39048"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4530CE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121A46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2ABB6C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0903AE6"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30696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47E10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1969-2010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4903F6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DE24CC"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47D3F51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EC10E05" w14:textId="77777777" w:rsidR="009D6447" w:rsidRDefault="009D6447" w:rsidP="000921B1">
            <w:pPr>
              <w:spacing w:before="100" w:after="100" w:line="276" w:lineRule="auto"/>
              <w:ind w:left="100" w:right="100" w:firstLine="0"/>
              <w:jc w:val="left"/>
            </w:pPr>
          </w:p>
        </w:tc>
        <w:tc>
          <w:tcPr>
            <w:tcW w:w="1185" w:type="dxa"/>
            <w:tcBorders>
              <w:top w:val="nil"/>
              <w:left w:val="nil"/>
              <w:bottom w:val="nil"/>
              <w:right w:val="nil"/>
            </w:tcBorders>
            <w:shd w:val="clear" w:color="auto" w:fill="FFFFFF"/>
            <w:tcMar>
              <w:top w:w="100" w:type="dxa"/>
              <w:left w:w="100" w:type="dxa"/>
              <w:bottom w:w="100" w:type="dxa"/>
              <w:right w:w="100" w:type="dxa"/>
            </w:tcMar>
          </w:tcPr>
          <w:p w14:paraId="7F43D976"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pDiv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8FA899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E7E2EB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79D304C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F6B78D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907F0F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0B47FFC"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1969-2010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79EC63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279D8C"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13FE981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96DC55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 xml:space="preserve">Tingley &amp; </w:t>
            </w:r>
            <w:proofErr w:type="spellStart"/>
            <w:r>
              <w:rPr>
                <w:rFonts w:ascii="Arial" w:eastAsia="Arial" w:hAnsi="Arial" w:cs="Arial"/>
                <w:sz w:val="14"/>
                <w:szCs w:val="14"/>
              </w:rPr>
              <w:t>Beissinger</w:t>
            </w:r>
            <w:proofErr w:type="spellEnd"/>
            <w:r>
              <w:rPr>
                <w:rFonts w:ascii="Arial" w:eastAsia="Arial" w:hAnsi="Arial" w:cs="Arial"/>
                <w:sz w:val="14"/>
                <w:szCs w:val="14"/>
              </w:rPr>
              <w:t xml:space="preserve"> (2013)</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338D34D"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60F275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E65CDF5" w14:textId="77777777" w:rsidR="009D6447" w:rsidRDefault="007F0195" w:rsidP="000921B1">
            <w:pPr>
              <w:spacing w:before="100" w:after="100" w:line="276" w:lineRule="auto"/>
              <w:ind w:left="100" w:right="100" w:firstLine="0"/>
              <w:jc w:val="lef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29B3287"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6EE4F11"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F5C19D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99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B581EB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1911-2009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9EB1C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9184AE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Decrease</w:t>
            </w:r>
          </w:p>
        </w:tc>
      </w:tr>
      <w:tr w:rsidR="009D6447" w14:paraId="634D1A1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91DCD8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 xml:space="preserve">La </w:t>
            </w:r>
            <w:proofErr w:type="spellStart"/>
            <w:r>
              <w:rPr>
                <w:rFonts w:ascii="Arial" w:eastAsia="Arial" w:hAnsi="Arial" w:cs="Arial"/>
                <w:sz w:val="14"/>
                <w:szCs w:val="14"/>
              </w:rPr>
              <w:t>Sorte</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(2009)</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7636539"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B2F351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D149716"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9F4F7C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D1ECB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72685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D19BF3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1975-2001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C9E3F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3A86A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28B704E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FEF11F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lastRenderedPageBreak/>
              <w:t xml:space="preserve">La </w:t>
            </w:r>
            <w:proofErr w:type="spellStart"/>
            <w:r>
              <w:rPr>
                <w:rFonts w:ascii="Arial" w:eastAsia="Arial" w:hAnsi="Arial" w:cs="Arial"/>
                <w:sz w:val="14"/>
                <w:szCs w:val="14"/>
              </w:rPr>
              <w:t>Sorte</w:t>
            </w:r>
            <w:proofErr w:type="spellEnd"/>
            <w:r>
              <w:rPr>
                <w:rFonts w:ascii="Arial" w:eastAsia="Arial" w:hAnsi="Arial" w:cs="Arial"/>
                <w:sz w:val="14"/>
                <w:szCs w:val="14"/>
              </w:rPr>
              <w:t xml:space="preserve"> (2006)</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1910540"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3833DE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CEA454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270420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7A2F2C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14847A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36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CF2CF6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1968-2003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0C742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 Canada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ACF95E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4886F722"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043018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 xml:space="preserve">Ma </w:t>
            </w:r>
            <w:r>
              <w:rPr>
                <w:rFonts w:ascii="Arial" w:eastAsia="Arial" w:hAnsi="Arial" w:cs="Arial"/>
                <w:i/>
                <w:sz w:val="14"/>
                <w:szCs w:val="14"/>
              </w:rPr>
              <w:t>et al.</w:t>
            </w:r>
            <w:r>
              <w:rPr>
                <w:rFonts w:ascii="Arial" w:eastAsia="Arial" w:hAnsi="Arial" w:cs="Arial"/>
                <w:sz w:val="14"/>
                <w:szCs w:val="14"/>
              </w:rPr>
              <w:t xml:space="preserve"> (2012)</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59E976B"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023DBF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ABB0C9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125,384</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4DFDA7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CD1BF7"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9B69B9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D7AAC1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1980-2005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627F05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53B8C6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4C532E3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CC39C67"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Dornelas</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(2014)</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7541F70"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1470DFC"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DF077F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D36ABC7"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68A67E"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C8084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F1E00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1960-2000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2C901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0A1700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Stable</w:t>
            </w:r>
          </w:p>
        </w:tc>
      </w:tr>
      <w:tr w:rsidR="009D6447" w14:paraId="56CCFFA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E21730A"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4471143"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56E0DE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A17691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F26CCCD"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8BB893"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134D30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41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9024C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1960-2000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DFEED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FD984E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3781C9F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17903F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García-</w:t>
            </w:r>
            <w:proofErr w:type="spellStart"/>
            <w:r>
              <w:rPr>
                <w:rFonts w:ascii="Arial" w:eastAsia="Arial" w:hAnsi="Arial" w:cs="Arial"/>
                <w:sz w:val="14"/>
                <w:szCs w:val="14"/>
              </w:rPr>
              <w:t>Navas</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(2020)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A98C63B"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1F9C08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55C58A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267</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2C2F04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B89390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5C80F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9CCD7B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1999-2018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27BE8E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Switzerland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6A3084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Decrease</w:t>
            </w:r>
          </w:p>
        </w:tc>
      </w:tr>
      <w:tr w:rsidR="009D6447" w14:paraId="7AEA7D95"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92DBC5C"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Blowes</w:t>
            </w:r>
            <w:proofErr w:type="spellEnd"/>
            <w:r>
              <w:rPr>
                <w:rFonts w:ascii="Arial" w:eastAsia="Arial" w:hAnsi="Arial" w:cs="Arial"/>
                <w:sz w:val="14"/>
                <w:szCs w:val="14"/>
              </w:rPr>
              <w:t xml:space="preserve"> </w:t>
            </w:r>
            <w:r>
              <w:rPr>
                <w:rFonts w:ascii="Arial" w:eastAsia="Arial" w:hAnsi="Arial" w:cs="Arial"/>
                <w:i/>
                <w:sz w:val="14"/>
                <w:szCs w:val="14"/>
              </w:rPr>
              <w:t>et al.</w:t>
            </w:r>
            <w:r>
              <w:rPr>
                <w:rFonts w:ascii="Arial" w:eastAsia="Arial" w:hAnsi="Arial" w:cs="Arial"/>
                <w:sz w:val="14"/>
                <w:szCs w:val="14"/>
              </w:rPr>
              <w:t xml:space="preserve"> (2019)</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A9FCEAB"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FC8474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162F10A" w14:textId="77777777" w:rsidR="009D6447" w:rsidRDefault="007F0195" w:rsidP="000921B1">
            <w:pPr>
              <w:spacing w:before="100" w:after="100" w:line="276" w:lineRule="auto"/>
              <w:ind w:left="100" w:right="100" w:firstLine="0"/>
              <w:jc w:val="lef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BC5F7B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BCA3E2"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3E7F9B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64529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C1A55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Polar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3F14B8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Stable</w:t>
            </w:r>
          </w:p>
        </w:tc>
      </w:tr>
      <w:tr w:rsidR="009D6447" w14:paraId="2C167ABC"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0E0C8A6"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A7E442D"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90A2AD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61A78AA" w14:textId="77777777" w:rsidR="009D6447" w:rsidRDefault="007F0195" w:rsidP="000921B1">
            <w:pPr>
              <w:spacing w:before="100" w:after="100" w:line="276" w:lineRule="auto"/>
              <w:ind w:left="100" w:right="100" w:firstLine="0"/>
              <w:jc w:val="lef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093BD4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ED1AE2E"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13DC9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01C04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3A4B9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Temperate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71E97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Stable</w:t>
            </w:r>
          </w:p>
        </w:tc>
      </w:tr>
      <w:tr w:rsidR="009D6447" w14:paraId="092AFD7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56F457A"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48C94897"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CF298A7"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1D729AB" w14:textId="77777777" w:rsidR="009D6447" w:rsidRDefault="007F0195" w:rsidP="000921B1">
            <w:pPr>
              <w:spacing w:before="100" w:after="100" w:line="276" w:lineRule="auto"/>
              <w:ind w:left="100" w:right="100" w:firstLine="0"/>
              <w:jc w:val="lef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666474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CC97DE8"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F0049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EC465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52F6E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Polar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AD7F05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755801D5"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14A6DE2" w14:textId="77777777" w:rsidR="009D6447" w:rsidRDefault="007F0195" w:rsidP="000921B1">
            <w:pPr>
              <w:spacing w:before="100" w:after="100" w:line="276" w:lineRule="auto"/>
              <w:ind w:left="100" w:right="100" w:firstLine="0"/>
              <w:jc w:val="left"/>
            </w:pPr>
            <w:r>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F666506"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63E5C9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171E1CC" w14:textId="77777777" w:rsidR="009D6447" w:rsidRDefault="007F0195" w:rsidP="000921B1">
            <w:pPr>
              <w:spacing w:before="100" w:after="100" w:line="276" w:lineRule="auto"/>
              <w:ind w:left="100" w:right="100" w:firstLine="0"/>
              <w:jc w:val="left"/>
            </w:pPr>
            <w:r>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8F00EA6"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6ED158" w14:textId="77777777" w:rsidR="009D6447" w:rsidRDefault="007F0195" w:rsidP="000921B1">
            <w:pPr>
              <w:spacing w:before="100" w:after="100" w:line="276" w:lineRule="auto"/>
              <w:ind w:left="100" w:right="100" w:firstLine="0"/>
              <w:jc w:val="left"/>
            </w:pPr>
            <w:r>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61EB0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82E92C"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638379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Temperate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B895C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Increase</w:t>
            </w:r>
          </w:p>
        </w:tc>
      </w:tr>
      <w:tr w:rsidR="009D6447" w14:paraId="4DE7B86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C4B4E3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 xml:space="preserve">McGill </w:t>
            </w:r>
            <w:r>
              <w:rPr>
                <w:rFonts w:ascii="Arial" w:eastAsia="Arial" w:hAnsi="Arial" w:cs="Arial"/>
                <w:i/>
                <w:sz w:val="14"/>
                <w:szCs w:val="14"/>
              </w:rPr>
              <w:t>et al.</w:t>
            </w:r>
            <w:r>
              <w:rPr>
                <w:rFonts w:ascii="Arial" w:eastAsia="Arial" w:hAnsi="Arial" w:cs="Arial"/>
                <w:sz w:val="14"/>
                <w:szCs w:val="14"/>
              </w:rPr>
              <w:t xml:space="preserve"> (2015)</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003E441"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058506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711618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0D64A4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7EB33D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30C0F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6753F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1985-2020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0DFAB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57DDE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Stable</w:t>
            </w:r>
          </w:p>
        </w:tc>
      </w:tr>
      <w:tr w:rsidR="009D6447" w14:paraId="0BB775A4"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D9A6C69" w14:textId="77777777" w:rsidR="009D6447" w:rsidRDefault="009D6447" w:rsidP="000921B1">
            <w:pPr>
              <w:spacing w:before="100" w:after="100" w:line="276" w:lineRule="auto"/>
              <w:ind w:left="100" w:right="100" w:firstLine="0"/>
              <w:jc w:val="left"/>
              <w:rPr>
                <w:rFonts w:ascii="Arial" w:eastAsia="Arial" w:hAnsi="Arial" w:cs="Arial"/>
                <w:sz w:val="14"/>
                <w:szCs w:val="14"/>
              </w:rPr>
            </w:pPr>
          </w:p>
        </w:tc>
        <w:tc>
          <w:tcPr>
            <w:tcW w:w="1185" w:type="dxa"/>
            <w:tcBorders>
              <w:top w:val="nil"/>
              <w:left w:val="nil"/>
              <w:bottom w:val="nil"/>
              <w:right w:val="nil"/>
            </w:tcBorders>
            <w:shd w:val="clear" w:color="auto" w:fill="FFFFFF"/>
            <w:tcMar>
              <w:top w:w="100" w:type="dxa"/>
              <w:left w:w="100" w:type="dxa"/>
              <w:bottom w:w="100" w:type="dxa"/>
              <w:right w:w="100" w:type="dxa"/>
            </w:tcMar>
          </w:tcPr>
          <w:p w14:paraId="383DD0EF"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6854408"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18FAD4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FF6D2AE"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FD5A4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47CC2B0"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145A7A4"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1985-2020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3CFFEB"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7329CD6"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Stable</w:t>
            </w:r>
          </w:p>
        </w:tc>
      </w:tr>
      <w:tr w:rsidR="009D6447" w14:paraId="1262031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828DB6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 xml:space="preserve">Petchey </w:t>
            </w:r>
            <w:r>
              <w:rPr>
                <w:rFonts w:ascii="Arial" w:eastAsia="Arial" w:hAnsi="Arial" w:cs="Arial"/>
                <w:i/>
                <w:sz w:val="14"/>
                <w:szCs w:val="14"/>
              </w:rPr>
              <w:t>et al.</w:t>
            </w:r>
            <w:r>
              <w:rPr>
                <w:rFonts w:ascii="Arial" w:eastAsia="Arial" w:hAnsi="Arial" w:cs="Arial"/>
                <w:sz w:val="14"/>
                <w:szCs w:val="14"/>
              </w:rPr>
              <w:t xml:space="preserve"> (2007)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2753164"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4F4ADA9"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09B6E844" w14:textId="77777777" w:rsidR="009D6447" w:rsidRDefault="007F0195" w:rsidP="000921B1">
            <w:pPr>
              <w:spacing w:before="100" w:after="100" w:line="276" w:lineRule="auto"/>
              <w:ind w:left="100" w:right="100" w:firstLine="0"/>
              <w:jc w:val="left"/>
            </w:pPr>
            <w:r>
              <w:rPr>
                <w:rFonts w:ascii="Arial" w:eastAsia="Arial" w:hAnsi="Arial" w:cs="Arial"/>
                <w:sz w:val="14"/>
                <w:szCs w:val="14"/>
              </w:rPr>
              <w:t>229,800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8F9313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AE149B8" w14:textId="77777777" w:rsidR="009D6447" w:rsidRDefault="009D6447" w:rsidP="000921B1">
            <w:pPr>
              <w:spacing w:before="100" w:after="100" w:line="276" w:lineRule="auto"/>
              <w:ind w:left="100" w:right="100" w:firstLine="0"/>
              <w:jc w:val="left"/>
            </w:pPr>
          </w:p>
        </w:tc>
        <w:tc>
          <w:tcPr>
            <w:tcW w:w="1128" w:type="dxa"/>
            <w:tcBorders>
              <w:top w:val="nil"/>
              <w:left w:val="nil"/>
              <w:bottom w:val="nil"/>
              <w:right w:val="nil"/>
            </w:tcBorders>
            <w:shd w:val="clear" w:color="auto" w:fill="FFFFFF"/>
            <w:tcMar>
              <w:top w:w="100" w:type="dxa"/>
              <w:left w:w="100" w:type="dxa"/>
              <w:bottom w:w="100" w:type="dxa"/>
              <w:right w:w="100" w:type="dxa"/>
            </w:tcMar>
          </w:tcPr>
          <w:p w14:paraId="4FD5E9A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C720615"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1968-1991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603FFA"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083265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Stable</w:t>
            </w:r>
          </w:p>
        </w:tc>
      </w:tr>
      <w:tr w:rsidR="009D6447" w14:paraId="7D3ACCB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51D4107" w14:textId="77777777" w:rsidR="009D6447" w:rsidRDefault="009D6447" w:rsidP="000921B1">
            <w:pPr>
              <w:spacing w:before="100" w:after="100" w:line="276" w:lineRule="auto"/>
              <w:ind w:left="100" w:right="100" w:firstLine="0"/>
              <w:jc w:val="left"/>
              <w:rPr>
                <w:rFonts w:ascii="Arial" w:eastAsia="Arial" w:hAnsi="Arial" w:cs="Arial"/>
                <w:color w:val="0000FF"/>
                <w:sz w:val="14"/>
                <w:szCs w:val="14"/>
              </w:rPr>
            </w:pPr>
          </w:p>
        </w:tc>
        <w:tc>
          <w:tcPr>
            <w:tcW w:w="1185" w:type="dxa"/>
            <w:tcBorders>
              <w:top w:val="nil"/>
              <w:left w:val="nil"/>
              <w:bottom w:val="nil"/>
              <w:right w:val="nil"/>
            </w:tcBorders>
            <w:shd w:val="clear" w:color="auto" w:fill="FFFFFF"/>
            <w:tcMar>
              <w:top w:w="100" w:type="dxa"/>
              <w:left w:w="100" w:type="dxa"/>
              <w:bottom w:w="100" w:type="dxa"/>
              <w:right w:w="100" w:type="dxa"/>
            </w:tcMar>
          </w:tcPr>
          <w:p w14:paraId="5E5481CF" w14:textId="77777777" w:rsidR="009D6447" w:rsidRDefault="007F0195" w:rsidP="000921B1">
            <w:pPr>
              <w:spacing w:before="100" w:after="100" w:line="276" w:lineRule="auto"/>
              <w:ind w:left="100" w:right="100" w:firstLine="0"/>
              <w:jc w:val="left"/>
              <w:rPr>
                <w:rFonts w:ascii="Arial" w:eastAsia="Arial" w:hAnsi="Arial" w:cs="Arial"/>
                <w:sz w:val="14"/>
                <w:szCs w:val="14"/>
              </w:rPr>
            </w:pPr>
            <w:proofErr w:type="spellStart"/>
            <w:r>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B04BAFD"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F865F1E" w14:textId="77777777" w:rsidR="009D6447" w:rsidRDefault="007F0195" w:rsidP="000921B1">
            <w:pPr>
              <w:spacing w:before="100" w:after="100" w:line="276" w:lineRule="auto"/>
              <w:ind w:left="100" w:right="100" w:firstLine="0"/>
              <w:jc w:val="left"/>
            </w:pPr>
            <w:r>
              <w:rPr>
                <w:rFonts w:ascii="Arial" w:eastAsia="Arial" w:hAnsi="Arial" w:cs="Arial"/>
                <w:sz w:val="14"/>
                <w:szCs w:val="14"/>
              </w:rPr>
              <w:t>229,800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0FBC84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3E54F4" w14:textId="77777777" w:rsidR="009D6447" w:rsidRDefault="009D6447" w:rsidP="000921B1">
            <w:pPr>
              <w:spacing w:before="100" w:after="100" w:line="276" w:lineRule="auto"/>
              <w:ind w:left="100" w:right="100" w:firstLine="0"/>
              <w:jc w:val="left"/>
            </w:pPr>
          </w:p>
        </w:tc>
        <w:tc>
          <w:tcPr>
            <w:tcW w:w="1128" w:type="dxa"/>
            <w:tcBorders>
              <w:top w:val="nil"/>
              <w:left w:val="nil"/>
              <w:bottom w:val="nil"/>
              <w:right w:val="nil"/>
            </w:tcBorders>
            <w:shd w:val="clear" w:color="auto" w:fill="FFFFFF"/>
            <w:tcMar>
              <w:top w:w="100" w:type="dxa"/>
              <w:left w:w="100" w:type="dxa"/>
              <w:bottom w:w="100" w:type="dxa"/>
              <w:right w:w="100" w:type="dxa"/>
            </w:tcMar>
          </w:tcPr>
          <w:p w14:paraId="004E11B3"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09B992"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1968-1991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21030F"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7F49B1" w14:textId="77777777" w:rsidR="009D6447" w:rsidRDefault="007F0195" w:rsidP="000921B1">
            <w:pPr>
              <w:spacing w:before="100" w:after="100" w:line="276" w:lineRule="auto"/>
              <w:ind w:left="100" w:right="100" w:firstLine="0"/>
              <w:jc w:val="left"/>
              <w:rPr>
                <w:rFonts w:ascii="Arial" w:eastAsia="Arial" w:hAnsi="Arial" w:cs="Arial"/>
                <w:sz w:val="14"/>
                <w:szCs w:val="14"/>
              </w:rPr>
            </w:pPr>
            <w:r>
              <w:rPr>
                <w:rFonts w:ascii="Arial" w:eastAsia="Arial" w:hAnsi="Arial" w:cs="Arial"/>
                <w:sz w:val="14"/>
                <w:szCs w:val="14"/>
              </w:rPr>
              <w:t>Stable</w:t>
            </w:r>
          </w:p>
        </w:tc>
      </w:tr>
    </w:tbl>
    <w:p w14:paraId="53CC51E9" w14:textId="77777777" w:rsidR="009D6447" w:rsidRDefault="009D6447" w:rsidP="000921B1">
      <w:pPr>
        <w:ind w:firstLine="0"/>
        <w:jc w:val="left"/>
      </w:pPr>
    </w:p>
    <w:p w14:paraId="606F31C8" w14:textId="77777777" w:rsidR="009D6447" w:rsidRDefault="007F0195" w:rsidP="000921B1">
      <w:pPr>
        <w:pStyle w:val="Title"/>
        <w:ind w:firstLine="0"/>
        <w:jc w:val="left"/>
      </w:pPr>
      <w:bookmarkStart w:id="205" w:name="_heading=h.3j2qqm3" w:colFirst="0" w:colLast="0"/>
      <w:bookmarkEnd w:id="205"/>
      <w:r>
        <w:br w:type="page"/>
      </w:r>
    </w:p>
    <w:p w14:paraId="24D5B334" w14:textId="77777777" w:rsidR="009D6447" w:rsidRDefault="007F0195" w:rsidP="000921B1">
      <w:pPr>
        <w:pStyle w:val="Heading1"/>
        <w:spacing w:line="480" w:lineRule="auto"/>
        <w:ind w:firstLine="0"/>
        <w:jc w:val="left"/>
      </w:pPr>
      <w:bookmarkStart w:id="206" w:name="_heading=h.ql9fj42wccwf" w:colFirst="0" w:colLast="0"/>
      <w:bookmarkEnd w:id="206"/>
      <w:r>
        <w:lastRenderedPageBreak/>
        <w:t>Figure captions</w:t>
      </w:r>
    </w:p>
    <w:p w14:paraId="35489ACC" w14:textId="70A3D8B0" w:rsidR="009D6447" w:rsidRDefault="007F0195" w:rsidP="000921B1">
      <w:pPr>
        <w:pStyle w:val="Heading1"/>
        <w:spacing w:line="480" w:lineRule="auto"/>
        <w:ind w:firstLine="0"/>
        <w:jc w:val="left"/>
        <w:rPr>
          <w:rFonts w:ascii="Times New Roman" w:eastAsia="Times New Roman" w:hAnsi="Times New Roman" w:cs="Times New Roman"/>
          <w:b w:val="0"/>
          <w:i/>
          <w:color w:val="0070C0"/>
          <w:sz w:val="24"/>
          <w:szCs w:val="24"/>
        </w:rPr>
      </w:pPr>
      <w:bookmarkStart w:id="207" w:name="_heading=h.cx6vcmtj3ats" w:colFirst="0" w:colLast="0"/>
      <w:bookmarkEnd w:id="207"/>
      <w:r>
        <w:rPr>
          <w:rFonts w:ascii="Times New Roman" w:eastAsia="Times New Roman" w:hAnsi="Times New Roman" w:cs="Times New Roman"/>
          <w:i/>
          <w:sz w:val="24"/>
          <w:szCs w:val="24"/>
        </w:rPr>
        <w:t>Fig. 1</w:t>
      </w:r>
      <w:r w:rsidR="00BE41D3">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in</w:t>
      </w:r>
      <w:proofErr w:type="gramEnd"/>
      <w:r>
        <w:rPr>
          <w:rFonts w:ascii="Times New Roman" w:eastAsia="Times New Roman" w:hAnsi="Times New Roman" w:cs="Times New Roman"/>
          <w:i/>
          <w:sz w:val="24"/>
          <w:szCs w:val="24"/>
        </w:rPr>
        <w:t xml:space="preserve"> colours)</w:t>
      </w:r>
      <w:r>
        <w:rPr>
          <w:rFonts w:ascii="Times New Roman" w:eastAsia="Times New Roman" w:hAnsi="Times New Roman" w:cs="Times New Roman"/>
          <w:b w:val="0"/>
          <w:i/>
          <w:sz w:val="24"/>
          <w:szCs w:val="24"/>
        </w:rPr>
        <w:t xml:space="preserve"> Illustration of </w:t>
      </w:r>
      <w:del w:id="208" w:author="Keil Petr" w:date="2023-02-16T13:24:00Z">
        <w:r w:rsidDel="002867C4">
          <w:rPr>
            <w:rFonts w:ascii="Times New Roman" w:eastAsia="Times New Roman" w:hAnsi="Times New Roman" w:cs="Times New Roman"/>
            <w:b w:val="0"/>
            <w:i/>
            <w:sz w:val="24"/>
            <w:szCs w:val="24"/>
          </w:rPr>
          <w:delText xml:space="preserve">the concepts of </w:delText>
        </w:r>
      </w:del>
      <w:r>
        <w:rPr>
          <w:rFonts w:ascii="Times New Roman" w:eastAsia="Times New Roman" w:hAnsi="Times New Roman" w:cs="Times New Roman"/>
          <w:b w:val="0"/>
          <w:i/>
          <w:sz w:val="24"/>
          <w:szCs w:val="24"/>
        </w:rPr>
        <w:t xml:space="preserve">spatial (A, B) and temporal (C, D) </w:t>
      </w:r>
      <w:r w:rsidR="00D92835" w:rsidRPr="00D92835">
        <w:rPr>
          <w:rFonts w:ascii="Times New Roman" w:eastAsia="Times New Roman" w:hAnsi="Times New Roman" w:cs="Times New Roman"/>
          <w:b w:val="0"/>
          <w:i/>
          <w:color w:val="0070C0"/>
          <w:sz w:val="24"/>
          <w:szCs w:val="24"/>
        </w:rPr>
        <w:t>features</w:t>
      </w:r>
      <w:r>
        <w:rPr>
          <w:rFonts w:ascii="Times New Roman" w:eastAsia="Times New Roman" w:hAnsi="Times New Roman" w:cs="Times New Roman"/>
          <w:b w:val="0"/>
          <w:i/>
          <w:sz w:val="24"/>
          <w:szCs w:val="24"/>
        </w:rPr>
        <w:t xml:space="preserve"> used in this review. </w:t>
      </w:r>
      <w:del w:id="209" w:author="Keil Petr" w:date="2023-02-15T11:52:00Z">
        <w:r w:rsidDel="00A446A2">
          <w:rPr>
            <w:rFonts w:ascii="Times New Roman" w:eastAsia="Times New Roman" w:hAnsi="Times New Roman" w:cs="Times New Roman"/>
            <w:b w:val="0"/>
            <w:i/>
            <w:color w:val="0070C0"/>
            <w:sz w:val="24"/>
            <w:szCs w:val="24"/>
          </w:rPr>
          <w:delText>Even though they are named in the same way, s</w:delText>
        </w:r>
      </w:del>
      <w:ins w:id="210" w:author="Keil Petr" w:date="2023-02-15T11:52:00Z">
        <w:r w:rsidR="00A446A2">
          <w:rPr>
            <w:rFonts w:ascii="Times New Roman" w:eastAsia="Times New Roman" w:hAnsi="Times New Roman" w:cs="Times New Roman"/>
            <w:b w:val="0"/>
            <w:i/>
            <w:color w:val="0070C0"/>
            <w:sz w:val="24"/>
            <w:szCs w:val="24"/>
          </w:rPr>
          <w:t>S</w:t>
        </w:r>
      </w:ins>
      <w:r>
        <w:rPr>
          <w:rFonts w:ascii="Times New Roman" w:eastAsia="Times New Roman" w:hAnsi="Times New Roman" w:cs="Times New Roman"/>
          <w:b w:val="0"/>
          <w:i/>
          <w:color w:val="0070C0"/>
          <w:sz w:val="24"/>
          <w:szCs w:val="24"/>
        </w:rPr>
        <w:t>pati</w:t>
      </w:r>
      <w:ins w:id="211" w:author="Keil Petr" w:date="2023-02-15T11:52:00Z">
        <w:r w:rsidR="00A446A2">
          <w:rPr>
            <w:rFonts w:ascii="Times New Roman" w:eastAsia="Times New Roman" w:hAnsi="Times New Roman" w:cs="Times New Roman"/>
            <w:b w:val="0"/>
            <w:i/>
            <w:color w:val="0070C0"/>
            <w:sz w:val="24"/>
            <w:szCs w:val="24"/>
          </w:rPr>
          <w:t xml:space="preserve">al and </w:t>
        </w:r>
      </w:ins>
      <w:del w:id="212" w:author="Keil Petr" w:date="2023-02-15T11:52:00Z">
        <w:r w:rsidDel="00A446A2">
          <w:rPr>
            <w:rFonts w:ascii="Times New Roman" w:eastAsia="Times New Roman" w:hAnsi="Times New Roman" w:cs="Times New Roman"/>
            <w:b w:val="0"/>
            <w:i/>
            <w:color w:val="0070C0"/>
            <w:sz w:val="24"/>
            <w:szCs w:val="24"/>
          </w:rPr>
          <w:delText>o-</w:delText>
        </w:r>
      </w:del>
      <w:r>
        <w:rPr>
          <w:rFonts w:ascii="Times New Roman" w:eastAsia="Times New Roman" w:hAnsi="Times New Roman" w:cs="Times New Roman"/>
          <w:b w:val="0"/>
          <w:i/>
          <w:color w:val="0070C0"/>
          <w:sz w:val="24"/>
          <w:szCs w:val="24"/>
        </w:rPr>
        <w:t>temporal grain</w:t>
      </w:r>
      <w:del w:id="213" w:author="Keil Petr" w:date="2023-02-15T11:52:00Z">
        <w:r w:rsidDel="00A446A2">
          <w:rPr>
            <w:rFonts w:ascii="Times New Roman" w:eastAsia="Times New Roman" w:hAnsi="Times New Roman" w:cs="Times New Roman"/>
            <w:b w:val="0"/>
            <w:i/>
            <w:color w:val="0070C0"/>
            <w:sz w:val="24"/>
            <w:szCs w:val="24"/>
          </w:rPr>
          <w:delText>s</w:delText>
        </w:r>
      </w:del>
      <w:r>
        <w:rPr>
          <w:rFonts w:ascii="Times New Roman" w:eastAsia="Times New Roman" w:hAnsi="Times New Roman" w:cs="Times New Roman"/>
          <w:b w:val="0"/>
          <w:i/>
          <w:color w:val="0070C0"/>
          <w:sz w:val="24"/>
          <w:szCs w:val="24"/>
        </w:rPr>
        <w:t>, extent</w:t>
      </w:r>
      <w:ins w:id="214" w:author="Keil Petr" w:date="2023-02-15T11:52:00Z">
        <w:r w:rsidR="00A446A2">
          <w:rPr>
            <w:rFonts w:ascii="Times New Roman" w:eastAsia="Times New Roman" w:hAnsi="Times New Roman" w:cs="Times New Roman"/>
            <w:b w:val="0"/>
            <w:i/>
            <w:color w:val="0070C0"/>
            <w:sz w:val="24"/>
            <w:szCs w:val="24"/>
          </w:rPr>
          <w:t>,</w:t>
        </w:r>
      </w:ins>
      <w:r>
        <w:rPr>
          <w:rFonts w:ascii="Times New Roman" w:eastAsia="Times New Roman" w:hAnsi="Times New Roman" w:cs="Times New Roman"/>
          <w:b w:val="0"/>
          <w:i/>
          <w:color w:val="0070C0"/>
          <w:sz w:val="24"/>
          <w:szCs w:val="24"/>
        </w:rPr>
        <w:t xml:space="preserve"> and</w:t>
      </w:r>
      <w:del w:id="215" w:author="Keil Petr" w:date="2023-02-15T11:52:00Z">
        <w:r w:rsidDel="00A446A2">
          <w:rPr>
            <w:rFonts w:ascii="Times New Roman" w:eastAsia="Times New Roman" w:hAnsi="Times New Roman" w:cs="Times New Roman"/>
            <w:b w:val="0"/>
            <w:i/>
            <w:color w:val="0070C0"/>
            <w:sz w:val="24"/>
            <w:szCs w:val="24"/>
          </w:rPr>
          <w:delText>,</w:delText>
        </w:r>
      </w:del>
      <w:r>
        <w:rPr>
          <w:rFonts w:ascii="Times New Roman" w:eastAsia="Times New Roman" w:hAnsi="Times New Roman" w:cs="Times New Roman"/>
          <w:b w:val="0"/>
          <w:i/>
          <w:color w:val="0070C0"/>
          <w:sz w:val="24"/>
          <w:szCs w:val="24"/>
        </w:rPr>
        <w:t xml:space="preserve"> lag</w:t>
      </w:r>
      <w:ins w:id="216" w:author="Keil Petr" w:date="2023-02-16T13:26:00Z">
        <w:r w:rsidR="002867C4">
          <w:rPr>
            <w:rFonts w:ascii="Times New Roman" w:eastAsia="Times New Roman" w:hAnsi="Times New Roman" w:cs="Times New Roman"/>
            <w:b w:val="0"/>
            <w:i/>
            <w:color w:val="0070C0"/>
            <w:sz w:val="24"/>
            <w:szCs w:val="24"/>
          </w:rPr>
          <w:t xml:space="preserve"> </w:t>
        </w:r>
        <w:proofErr w:type="gramStart"/>
        <w:r w:rsidR="002867C4">
          <w:rPr>
            <w:rFonts w:ascii="Times New Roman" w:eastAsia="Times New Roman" w:hAnsi="Times New Roman" w:cs="Times New Roman"/>
            <w:b w:val="0"/>
            <w:i/>
            <w:color w:val="0070C0"/>
            <w:sz w:val="24"/>
            <w:szCs w:val="24"/>
          </w:rPr>
          <w:t>are</w:t>
        </w:r>
        <w:proofErr w:type="gramEnd"/>
        <w:r w:rsidR="002867C4">
          <w:rPr>
            <w:rFonts w:ascii="Times New Roman" w:eastAsia="Times New Roman" w:hAnsi="Times New Roman" w:cs="Times New Roman"/>
            <w:b w:val="0"/>
            <w:i/>
            <w:color w:val="0070C0"/>
            <w:sz w:val="24"/>
            <w:szCs w:val="24"/>
          </w:rPr>
          <w:t xml:space="preserve"> defined as averages over </w:t>
        </w:r>
      </w:ins>
      <w:ins w:id="217" w:author="Keil Petr" w:date="2023-02-16T13:27:00Z">
        <w:r w:rsidR="002867C4">
          <w:rPr>
            <w:rFonts w:ascii="Times New Roman" w:eastAsia="Times New Roman" w:hAnsi="Times New Roman" w:cs="Times New Roman"/>
            <w:b w:val="0"/>
            <w:i/>
            <w:color w:val="0070C0"/>
            <w:sz w:val="24"/>
            <w:szCs w:val="24"/>
          </w:rPr>
          <w:t>multiple areas or distances</w:t>
        </w:r>
      </w:ins>
      <w:ins w:id="218" w:author="Keil Petr" w:date="2023-02-16T13:28:00Z">
        <w:r w:rsidR="002867C4">
          <w:rPr>
            <w:rFonts w:ascii="Times New Roman" w:eastAsia="Times New Roman" w:hAnsi="Times New Roman" w:cs="Times New Roman"/>
            <w:b w:val="0"/>
            <w:i/>
            <w:color w:val="0070C0"/>
            <w:sz w:val="24"/>
            <w:szCs w:val="24"/>
          </w:rPr>
          <w:t>.</w:t>
        </w:r>
      </w:ins>
      <w:del w:id="219" w:author="Keil Petr" w:date="2023-02-16T13:26:00Z">
        <w:r w:rsidDel="002867C4">
          <w:rPr>
            <w:rFonts w:ascii="Times New Roman" w:eastAsia="Times New Roman" w:hAnsi="Times New Roman" w:cs="Times New Roman"/>
            <w:b w:val="0"/>
            <w:i/>
            <w:color w:val="0070C0"/>
            <w:sz w:val="24"/>
            <w:szCs w:val="24"/>
          </w:rPr>
          <w:delText>s</w:delText>
        </w:r>
      </w:del>
      <w:r>
        <w:rPr>
          <w:rFonts w:ascii="Times New Roman" w:eastAsia="Times New Roman" w:hAnsi="Times New Roman" w:cs="Times New Roman"/>
          <w:b w:val="0"/>
          <w:i/>
          <w:color w:val="0070C0"/>
          <w:sz w:val="24"/>
          <w:szCs w:val="24"/>
        </w:rPr>
        <w:t xml:space="preserve"> </w:t>
      </w:r>
      <w:ins w:id="220" w:author="Keil Petr" w:date="2023-02-16T13:29:00Z">
        <w:r w:rsidR="002867C4">
          <w:rPr>
            <w:rFonts w:ascii="Times New Roman" w:eastAsia="Times New Roman" w:hAnsi="Times New Roman" w:cs="Times New Roman"/>
            <w:b w:val="0"/>
            <w:i/>
            <w:color w:val="0070C0"/>
            <w:sz w:val="24"/>
            <w:szCs w:val="24"/>
          </w:rPr>
          <w:t xml:space="preserve">For example, temporal distance between samples can vary (D), but </w:t>
        </w:r>
      </w:ins>
      <w:ins w:id="221" w:author="Keil Petr" w:date="2023-02-16T13:30:00Z">
        <w:r w:rsidR="002867C4">
          <w:rPr>
            <w:rFonts w:ascii="Times New Roman" w:eastAsia="Times New Roman" w:hAnsi="Times New Roman" w:cs="Times New Roman"/>
            <w:b w:val="0"/>
            <w:i/>
            <w:color w:val="0070C0"/>
            <w:sz w:val="24"/>
            <w:szCs w:val="24"/>
          </w:rPr>
          <w:t xml:space="preserve">there is only one lag, i.e. the average temporal distance among samples. </w:t>
        </w:r>
      </w:ins>
      <w:ins w:id="222" w:author="Keil Petr" w:date="2023-02-16T13:28:00Z">
        <w:r w:rsidR="002867C4">
          <w:rPr>
            <w:rFonts w:ascii="Times New Roman" w:eastAsia="Times New Roman" w:hAnsi="Times New Roman" w:cs="Times New Roman"/>
            <w:b w:val="0"/>
            <w:i/>
            <w:color w:val="0070C0"/>
            <w:sz w:val="24"/>
            <w:szCs w:val="24"/>
          </w:rPr>
          <w:t xml:space="preserve">Grain, extent, and lag also </w:t>
        </w:r>
      </w:ins>
      <w:del w:id="223" w:author="Keil Petr" w:date="2023-02-16T13:26:00Z">
        <w:r w:rsidDel="002867C4">
          <w:rPr>
            <w:rFonts w:ascii="Times New Roman" w:eastAsia="Times New Roman" w:hAnsi="Times New Roman" w:cs="Times New Roman"/>
            <w:b w:val="0"/>
            <w:i/>
            <w:color w:val="0070C0"/>
            <w:sz w:val="24"/>
            <w:szCs w:val="24"/>
          </w:rPr>
          <w:delText xml:space="preserve">are </w:delText>
        </w:r>
      </w:del>
      <w:r>
        <w:rPr>
          <w:rFonts w:ascii="Times New Roman" w:eastAsia="Times New Roman" w:hAnsi="Times New Roman" w:cs="Times New Roman"/>
          <w:b w:val="0"/>
          <w:i/>
          <w:color w:val="0070C0"/>
          <w:sz w:val="24"/>
          <w:szCs w:val="24"/>
        </w:rPr>
        <w:t>differ</w:t>
      </w:r>
      <w:del w:id="224" w:author="Keil Petr" w:date="2023-02-16T13:26:00Z">
        <w:r w:rsidDel="002867C4">
          <w:rPr>
            <w:rFonts w:ascii="Times New Roman" w:eastAsia="Times New Roman" w:hAnsi="Times New Roman" w:cs="Times New Roman"/>
            <w:b w:val="0"/>
            <w:i/>
            <w:color w:val="0070C0"/>
            <w:sz w:val="24"/>
            <w:szCs w:val="24"/>
          </w:rPr>
          <w:delText>ent</w:delText>
        </w:r>
      </w:del>
      <w:r>
        <w:rPr>
          <w:rFonts w:ascii="Times New Roman" w:eastAsia="Times New Roman" w:hAnsi="Times New Roman" w:cs="Times New Roman"/>
          <w:b w:val="0"/>
          <w:i/>
          <w:color w:val="0070C0"/>
          <w:sz w:val="24"/>
          <w:szCs w:val="24"/>
        </w:rPr>
        <w:t xml:space="preserve"> according to whether one </w:t>
      </w:r>
      <w:del w:id="225" w:author="Keil Petr" w:date="2023-02-16T13:28:00Z">
        <w:r w:rsidDel="002867C4">
          <w:rPr>
            <w:rFonts w:ascii="Times New Roman" w:eastAsia="Times New Roman" w:hAnsi="Times New Roman" w:cs="Times New Roman"/>
            <w:b w:val="0"/>
            <w:i/>
            <w:color w:val="0070C0"/>
            <w:sz w:val="24"/>
            <w:szCs w:val="24"/>
          </w:rPr>
          <w:delText>is referring</w:delText>
        </w:r>
      </w:del>
      <w:ins w:id="226" w:author="Keil Petr" w:date="2023-02-16T13:28:00Z">
        <w:r w:rsidR="002867C4">
          <w:rPr>
            <w:rFonts w:ascii="Times New Roman" w:eastAsia="Times New Roman" w:hAnsi="Times New Roman" w:cs="Times New Roman"/>
            <w:b w:val="0"/>
            <w:i/>
            <w:color w:val="0070C0"/>
            <w:sz w:val="24"/>
            <w:szCs w:val="24"/>
          </w:rPr>
          <w:t>refers</w:t>
        </w:r>
      </w:ins>
      <w:r>
        <w:rPr>
          <w:rFonts w:ascii="Times New Roman" w:eastAsia="Times New Roman" w:hAnsi="Times New Roman" w:cs="Times New Roman"/>
          <w:b w:val="0"/>
          <w:i/>
          <w:color w:val="0070C0"/>
          <w:sz w:val="24"/>
          <w:szCs w:val="24"/>
        </w:rPr>
        <w:t xml:space="preserve"> to </w:t>
      </w:r>
      <w:del w:id="227" w:author="Keil Petr" w:date="2023-02-16T13:28:00Z">
        <w:r w:rsidDel="002867C4">
          <w:rPr>
            <w:rFonts w:ascii="Times New Roman" w:eastAsia="Times New Roman" w:hAnsi="Times New Roman" w:cs="Times New Roman"/>
            <w:b w:val="0"/>
            <w:i/>
            <w:color w:val="0070C0"/>
            <w:sz w:val="24"/>
            <w:szCs w:val="24"/>
          </w:rPr>
          <w:delText xml:space="preserve">the </w:delText>
        </w:r>
      </w:del>
      <w:ins w:id="228" w:author="Keil Petr" w:date="2023-02-16T13:28:00Z">
        <w:r w:rsidR="002867C4">
          <w:rPr>
            <w:rFonts w:ascii="Times New Roman" w:eastAsia="Times New Roman" w:hAnsi="Times New Roman" w:cs="Times New Roman"/>
            <w:b w:val="0"/>
            <w:i/>
            <w:color w:val="0070C0"/>
            <w:sz w:val="24"/>
            <w:szCs w:val="24"/>
          </w:rPr>
          <w:t xml:space="preserve">an </w:t>
        </w:r>
      </w:ins>
      <w:r>
        <w:rPr>
          <w:rFonts w:ascii="Times New Roman" w:eastAsia="Times New Roman" w:hAnsi="Times New Roman" w:cs="Times New Roman"/>
          <w:b w:val="0"/>
          <w:i/>
          <w:color w:val="0070C0"/>
          <w:sz w:val="24"/>
          <w:szCs w:val="24"/>
        </w:rPr>
        <w:t>analysis conducted (</w:t>
      </w:r>
      <w:del w:id="229" w:author="Keil Petr" w:date="2023-02-16T13:28:00Z">
        <w:r w:rsidDel="002867C4">
          <w:rPr>
            <w:rFonts w:ascii="Times New Roman" w:eastAsia="Times New Roman" w:hAnsi="Times New Roman" w:cs="Times New Roman"/>
            <w:b w:val="0"/>
            <w:i/>
            <w:color w:val="0070C0"/>
            <w:sz w:val="24"/>
            <w:szCs w:val="24"/>
          </w:rPr>
          <w:delText xml:space="preserve">i.e. </w:delText>
        </w:r>
      </w:del>
      <w:del w:id="230" w:author="Keil Petr" w:date="2023-02-16T13:29:00Z">
        <w:r w:rsidDel="002867C4">
          <w:rPr>
            <w:rFonts w:ascii="Times New Roman" w:eastAsia="Times New Roman" w:hAnsi="Times New Roman" w:cs="Times New Roman"/>
            <w:b w:val="0"/>
            <w:i/>
            <w:color w:val="0070C0"/>
            <w:sz w:val="24"/>
            <w:szCs w:val="24"/>
          </w:rPr>
          <w:delText xml:space="preserve">above the dotted grey line: </w:delText>
        </w:r>
      </w:del>
      <w:r>
        <w:rPr>
          <w:rFonts w:ascii="Times New Roman" w:eastAsia="Times New Roman" w:hAnsi="Times New Roman" w:cs="Times New Roman"/>
          <w:b w:val="0"/>
          <w:i/>
          <w:color w:val="0070C0"/>
          <w:sz w:val="24"/>
          <w:szCs w:val="24"/>
        </w:rPr>
        <w:t xml:space="preserve">A, C) or to </w:t>
      </w:r>
      <w:del w:id="231" w:author="Keil Petr" w:date="2023-02-16T13:28:00Z">
        <w:r w:rsidDel="002867C4">
          <w:rPr>
            <w:rFonts w:ascii="Times New Roman" w:eastAsia="Times New Roman" w:hAnsi="Times New Roman" w:cs="Times New Roman"/>
            <w:b w:val="0"/>
            <w:i/>
            <w:color w:val="0070C0"/>
            <w:sz w:val="24"/>
            <w:szCs w:val="24"/>
          </w:rPr>
          <w:delText xml:space="preserve">the </w:delText>
        </w:r>
      </w:del>
      <w:ins w:id="232" w:author="Keil Petr" w:date="2023-02-16T13:28:00Z">
        <w:r w:rsidR="002867C4">
          <w:rPr>
            <w:rFonts w:ascii="Times New Roman" w:eastAsia="Times New Roman" w:hAnsi="Times New Roman" w:cs="Times New Roman"/>
            <w:b w:val="0"/>
            <w:i/>
            <w:color w:val="0070C0"/>
            <w:sz w:val="24"/>
            <w:szCs w:val="24"/>
          </w:rPr>
          <w:t xml:space="preserve">a </w:t>
        </w:r>
      </w:ins>
      <w:r>
        <w:rPr>
          <w:rFonts w:ascii="Times New Roman" w:eastAsia="Times New Roman" w:hAnsi="Times New Roman" w:cs="Times New Roman"/>
          <w:b w:val="0"/>
          <w:i/>
          <w:color w:val="0070C0"/>
          <w:sz w:val="24"/>
          <w:szCs w:val="24"/>
        </w:rPr>
        <w:t>study design (</w:t>
      </w:r>
      <w:del w:id="233" w:author="Keil Petr" w:date="2023-02-16T13:29:00Z">
        <w:r w:rsidDel="002867C4">
          <w:rPr>
            <w:rFonts w:ascii="Times New Roman" w:eastAsia="Times New Roman" w:hAnsi="Times New Roman" w:cs="Times New Roman"/>
            <w:b w:val="0"/>
            <w:i/>
            <w:color w:val="0070C0"/>
            <w:sz w:val="24"/>
            <w:szCs w:val="24"/>
          </w:rPr>
          <w:delText xml:space="preserve">i.e. below the dotted </w:delText>
        </w:r>
      </w:del>
      <w:del w:id="234" w:author="Keil Petr" w:date="2023-02-16T13:28:00Z">
        <w:r w:rsidDel="002867C4">
          <w:rPr>
            <w:rFonts w:ascii="Times New Roman" w:eastAsia="Times New Roman" w:hAnsi="Times New Roman" w:cs="Times New Roman"/>
            <w:b w:val="0"/>
            <w:i/>
            <w:color w:val="0070C0"/>
            <w:sz w:val="24"/>
            <w:szCs w:val="24"/>
          </w:rPr>
          <w:delText xml:space="preserve">grey </w:delText>
        </w:r>
      </w:del>
      <w:del w:id="235" w:author="Keil Petr" w:date="2023-02-16T13:29:00Z">
        <w:r w:rsidDel="002867C4">
          <w:rPr>
            <w:rFonts w:ascii="Times New Roman" w:eastAsia="Times New Roman" w:hAnsi="Times New Roman" w:cs="Times New Roman"/>
            <w:b w:val="0"/>
            <w:i/>
            <w:color w:val="0070C0"/>
            <w:sz w:val="24"/>
            <w:szCs w:val="24"/>
          </w:rPr>
          <w:delText xml:space="preserve">line: </w:delText>
        </w:r>
      </w:del>
      <w:r>
        <w:rPr>
          <w:rFonts w:ascii="Times New Roman" w:eastAsia="Times New Roman" w:hAnsi="Times New Roman" w:cs="Times New Roman"/>
          <w:b w:val="0"/>
          <w:i/>
          <w:color w:val="0070C0"/>
          <w:sz w:val="24"/>
          <w:szCs w:val="24"/>
        </w:rPr>
        <w:t>B, D).</w:t>
      </w:r>
    </w:p>
    <w:p w14:paraId="3D6753D5" w14:textId="77777777" w:rsidR="009D6447" w:rsidRDefault="009D6447" w:rsidP="000921B1">
      <w:pPr>
        <w:jc w:val="left"/>
      </w:pPr>
    </w:p>
    <w:p w14:paraId="4007F669" w14:textId="449D79A9" w:rsidR="009D6447" w:rsidRDefault="007F0195" w:rsidP="000921B1">
      <w:pPr>
        <w:ind w:firstLine="0"/>
        <w:jc w:val="left"/>
        <w:rPr>
          <w:i/>
        </w:rPr>
      </w:pPr>
      <w:bookmarkStart w:id="236" w:name="_heading=h.1fob9te" w:colFirst="0" w:colLast="0"/>
      <w:bookmarkEnd w:id="236"/>
      <w:r>
        <w:rPr>
          <w:b/>
          <w:i/>
        </w:rPr>
        <w:t>Fig. 2</w:t>
      </w:r>
      <w:r w:rsidR="00BE41D3">
        <w:rPr>
          <w:b/>
          <w:i/>
        </w:rPr>
        <w:t>.</w:t>
      </w:r>
      <w:r>
        <w:rPr>
          <w:i/>
        </w:rPr>
        <w:t xml:space="preserve"> </w:t>
      </w:r>
      <w:r>
        <w:rPr>
          <w:i/>
          <w:color w:val="0070C0"/>
        </w:rPr>
        <w:t>Maximum</w:t>
      </w:r>
      <w:r>
        <w:rPr>
          <w:i/>
        </w:rPr>
        <w:t xml:space="preserve"> temporal extents ranked by duration (A), and geographic extents (B, C) of 24 studies that we reviewed. </w:t>
      </w:r>
      <w:r>
        <w:rPr>
          <w:i/>
          <w:color w:val="0070C0"/>
        </w:rPr>
        <w:t>In (A), as each reference assesses temporal trends with spatial replicates, some trends can be shorter than the maximum displayed. In (B) and</w:t>
      </w:r>
      <w:r>
        <w:rPr>
          <w:b/>
          <w:i/>
          <w:color w:val="0070C0"/>
        </w:rPr>
        <w:t xml:space="preserve"> </w:t>
      </w:r>
      <w:r>
        <w:rPr>
          <w:i/>
          <w:color w:val="0070C0"/>
        </w:rPr>
        <w:t xml:space="preserve">(C), birds indicate countries where the studies were conducted. </w:t>
      </w:r>
      <w:r>
        <w:rPr>
          <w:i/>
        </w:rPr>
        <w:t>Worldwide studies (</w:t>
      </w:r>
      <w:proofErr w:type="gramStart"/>
      <w:r>
        <w:rPr>
          <w:i/>
        </w:rPr>
        <w:t>i.e.</w:t>
      </w:r>
      <w:proofErr w:type="gramEnd"/>
      <w:r>
        <w:rPr>
          <w:i/>
        </w:rPr>
        <w:t xml:space="preserve"> </w:t>
      </w:r>
      <w:proofErr w:type="spellStart"/>
      <w:r>
        <w:rPr>
          <w:i/>
        </w:rPr>
        <w:t>Dornelas</w:t>
      </w:r>
      <w:proofErr w:type="spellEnd"/>
      <w:r>
        <w:rPr>
          <w:i/>
        </w:rPr>
        <w:t xml:space="preserve"> et al., 2014; </w:t>
      </w:r>
      <w:proofErr w:type="spellStart"/>
      <w:r>
        <w:rPr>
          <w:i/>
        </w:rPr>
        <w:t>Blowes</w:t>
      </w:r>
      <w:proofErr w:type="spellEnd"/>
      <w:r>
        <w:rPr>
          <w:i/>
        </w:rPr>
        <w:t xml:space="preserve"> et al., 2019; </w:t>
      </w:r>
      <w:proofErr w:type="spellStart"/>
      <w:r>
        <w:rPr>
          <w:i/>
        </w:rPr>
        <w:t>Jarzyna</w:t>
      </w:r>
      <w:proofErr w:type="spellEnd"/>
      <w:r>
        <w:rPr>
          <w:i/>
        </w:rPr>
        <w:t xml:space="preserve"> and </w:t>
      </w:r>
      <w:proofErr w:type="spellStart"/>
      <w:r>
        <w:rPr>
          <w:i/>
        </w:rPr>
        <w:t>Jetz</w:t>
      </w:r>
      <w:proofErr w:type="spellEnd"/>
      <w:r>
        <w:rPr>
          <w:i/>
        </w:rPr>
        <w:t xml:space="preserve"> 2018) are not represented.</w:t>
      </w:r>
    </w:p>
    <w:p w14:paraId="0C84E06E" w14:textId="77777777" w:rsidR="009D6447" w:rsidRDefault="009D6447" w:rsidP="000921B1">
      <w:pPr>
        <w:jc w:val="left"/>
        <w:rPr>
          <w:i/>
        </w:rPr>
      </w:pPr>
      <w:bookmarkStart w:id="237" w:name="_heading=h.7qbsheyaiz4i" w:colFirst="0" w:colLast="0"/>
      <w:bookmarkEnd w:id="237"/>
    </w:p>
    <w:p w14:paraId="60A29DF9" w14:textId="763076CE" w:rsidR="009D6447" w:rsidRDefault="007F0195" w:rsidP="000921B1">
      <w:pPr>
        <w:pStyle w:val="Title"/>
        <w:ind w:firstLine="0"/>
        <w:jc w:val="left"/>
      </w:pPr>
      <w:bookmarkStart w:id="238" w:name="_heading=h.8qpunrla3e7a" w:colFirst="0" w:colLast="0"/>
      <w:bookmarkEnd w:id="238"/>
      <w:r>
        <w:rPr>
          <w:rFonts w:ascii="Times New Roman" w:eastAsia="Times New Roman" w:hAnsi="Times New Roman" w:cs="Times New Roman"/>
          <w:i/>
          <w:sz w:val="24"/>
          <w:szCs w:val="24"/>
        </w:rPr>
        <w:t>Fig. 3</w:t>
      </w:r>
      <w:r w:rsidR="00BE41D3">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in</w:t>
      </w:r>
      <w:proofErr w:type="gramEnd"/>
      <w:r>
        <w:rPr>
          <w:rFonts w:ascii="Times New Roman" w:eastAsia="Times New Roman" w:hAnsi="Times New Roman" w:cs="Times New Roman"/>
          <w:i/>
          <w:sz w:val="24"/>
          <w:szCs w:val="24"/>
        </w:rPr>
        <w:t xml:space="preserve"> colours) </w:t>
      </w:r>
      <w:r>
        <w:rPr>
          <w:rFonts w:ascii="Times New Roman" w:eastAsia="Times New Roman" w:hAnsi="Times New Roman" w:cs="Times New Roman"/>
          <w:b w:val="0"/>
          <w:i/>
          <w:sz w:val="24"/>
          <w:szCs w:val="24"/>
        </w:rPr>
        <w:t xml:space="preserve">Numbers of trends in each category (increase, stable, decrease) (A) for each spatial grain, (B) for each of the 12 metrics and (C) for each metric in each spatial grain. We accounted for </w:t>
      </w:r>
      <w:proofErr w:type="spellStart"/>
      <w:r>
        <w:rPr>
          <w:rFonts w:ascii="Times New Roman" w:eastAsia="Times New Roman" w:hAnsi="Times New Roman" w:cs="Times New Roman"/>
          <w:b w:val="0"/>
          <w:i/>
          <w:sz w:val="24"/>
          <w:szCs w:val="24"/>
        </w:rPr>
        <w:t>pseudoreplication</w:t>
      </w:r>
      <w:proofErr w:type="spellEnd"/>
      <w:r>
        <w:rPr>
          <w:rFonts w:ascii="Times New Roman" w:eastAsia="Times New Roman" w:hAnsi="Times New Roman" w:cs="Times New Roman"/>
          <w:b w:val="0"/>
          <w:i/>
          <w:sz w:val="24"/>
          <w:szCs w:val="24"/>
        </w:rPr>
        <w:t xml:space="preserve"> by removing the trends using the same datasets at the same spatial grain. Here, 46 trends from 21 articles are reported (out of 59 and 24, respectively). Note that each trend is an average trend from a given study, scale, and for a given metric, calculated over multiple sites (</w:t>
      </w:r>
      <w:proofErr w:type="gramStart"/>
      <w:r>
        <w:rPr>
          <w:rFonts w:ascii="Times New Roman" w:eastAsia="Times New Roman" w:hAnsi="Times New Roman" w:cs="Times New Roman"/>
          <w:b w:val="0"/>
          <w:i/>
          <w:sz w:val="24"/>
          <w:szCs w:val="24"/>
        </w:rPr>
        <w:t>i.e.</w:t>
      </w:r>
      <w:proofErr w:type="gramEnd"/>
      <w:r>
        <w:rPr>
          <w:rFonts w:ascii="Times New Roman" w:eastAsia="Times New Roman" w:hAnsi="Times New Roman" w:cs="Times New Roman"/>
          <w:b w:val="0"/>
          <w:i/>
          <w:sz w:val="24"/>
          <w:szCs w:val="24"/>
        </w:rPr>
        <w:t xml:space="preserve"> spatial replicates). Abbreviations: species richness (</w:t>
      </w:r>
      <w:proofErr w:type="spellStart"/>
      <w:r>
        <w:rPr>
          <w:rFonts w:ascii="Times New Roman" w:eastAsia="Times New Roman" w:hAnsi="Times New Roman" w:cs="Times New Roman"/>
          <w:b w:val="0"/>
          <w:i/>
          <w:sz w:val="24"/>
          <w:szCs w:val="24"/>
        </w:rPr>
        <w:t>sR</w:t>
      </w:r>
      <w:proofErr w:type="spellEnd"/>
      <w:r>
        <w:rPr>
          <w:rFonts w:ascii="Times New Roman" w:eastAsia="Times New Roman" w:hAnsi="Times New Roman" w:cs="Times New Roman"/>
          <w:b w:val="0"/>
          <w:i/>
          <w:sz w:val="24"/>
          <w:szCs w:val="24"/>
        </w:rPr>
        <w:t>), functional richness (</w:t>
      </w:r>
      <w:proofErr w:type="spellStart"/>
      <w:r>
        <w:rPr>
          <w:rFonts w:ascii="Times New Roman" w:eastAsia="Times New Roman" w:hAnsi="Times New Roman" w:cs="Times New Roman"/>
          <w:b w:val="0"/>
          <w:i/>
          <w:sz w:val="24"/>
          <w:szCs w:val="24"/>
        </w:rPr>
        <w:t>fR</w:t>
      </w:r>
      <w:proofErr w:type="spellEnd"/>
      <w:r>
        <w:rPr>
          <w:rFonts w:ascii="Times New Roman" w:eastAsia="Times New Roman" w:hAnsi="Times New Roman" w:cs="Times New Roman"/>
          <w:b w:val="0"/>
          <w:i/>
          <w:sz w:val="24"/>
          <w:szCs w:val="24"/>
        </w:rPr>
        <w:t>), evenness (Eve), functional evenness (</w:t>
      </w:r>
      <w:proofErr w:type="spellStart"/>
      <w:r>
        <w:rPr>
          <w:rFonts w:ascii="Times New Roman" w:eastAsia="Times New Roman" w:hAnsi="Times New Roman" w:cs="Times New Roman"/>
          <w:b w:val="0"/>
          <w:i/>
          <w:sz w:val="24"/>
          <w:szCs w:val="24"/>
        </w:rPr>
        <w:t>fEve</w:t>
      </w:r>
      <w:proofErr w:type="spellEnd"/>
      <w:r>
        <w:rPr>
          <w:rFonts w:ascii="Times New Roman" w:eastAsia="Times New Roman" w:hAnsi="Times New Roman" w:cs="Times New Roman"/>
          <w:b w:val="0"/>
          <w:i/>
          <w:sz w:val="24"/>
          <w:szCs w:val="24"/>
        </w:rPr>
        <w:t>), taxonomic diversity (</w:t>
      </w:r>
      <w:proofErr w:type="spellStart"/>
      <w:r>
        <w:rPr>
          <w:rFonts w:ascii="Times New Roman" w:eastAsia="Times New Roman" w:hAnsi="Times New Roman" w:cs="Times New Roman"/>
          <w:b w:val="0"/>
          <w:i/>
          <w:sz w:val="24"/>
          <w:szCs w:val="24"/>
        </w:rPr>
        <w:t>Div</w:t>
      </w:r>
      <w:proofErr w:type="spellEnd"/>
      <w:r>
        <w:rPr>
          <w:rFonts w:ascii="Times New Roman" w:eastAsia="Times New Roman" w:hAnsi="Times New Roman" w:cs="Times New Roman"/>
          <w:b w:val="0"/>
          <w:i/>
          <w:sz w:val="24"/>
          <w:szCs w:val="24"/>
        </w:rPr>
        <w:t>), functional diversity (</w:t>
      </w:r>
      <w:proofErr w:type="spellStart"/>
      <w:r>
        <w:rPr>
          <w:rFonts w:ascii="Times New Roman" w:eastAsia="Times New Roman" w:hAnsi="Times New Roman" w:cs="Times New Roman"/>
          <w:b w:val="0"/>
          <w:i/>
          <w:sz w:val="24"/>
          <w:szCs w:val="24"/>
        </w:rPr>
        <w:t>fDiv</w:t>
      </w:r>
      <w:proofErr w:type="spellEnd"/>
      <w:r>
        <w:rPr>
          <w:rFonts w:ascii="Times New Roman" w:eastAsia="Times New Roman" w:hAnsi="Times New Roman" w:cs="Times New Roman"/>
          <w:b w:val="0"/>
          <w:i/>
          <w:sz w:val="24"/>
          <w:szCs w:val="24"/>
        </w:rPr>
        <w:t>), temporal beta-diversity (</w:t>
      </w:r>
      <w:proofErr w:type="spellStart"/>
      <w:r>
        <w:rPr>
          <w:rFonts w:ascii="Times New Roman" w:eastAsia="Times New Roman" w:hAnsi="Times New Roman" w:cs="Times New Roman"/>
          <w:b w:val="0"/>
          <w:i/>
          <w:sz w:val="24"/>
          <w:szCs w:val="24"/>
        </w:rPr>
        <w:t>tBetaDiv</w:t>
      </w:r>
      <w:proofErr w:type="spellEnd"/>
      <w:r>
        <w:rPr>
          <w:rFonts w:ascii="Times New Roman" w:eastAsia="Times New Roman" w:hAnsi="Times New Roman" w:cs="Times New Roman"/>
          <w:b w:val="0"/>
          <w:i/>
          <w:sz w:val="24"/>
          <w:szCs w:val="24"/>
        </w:rPr>
        <w:t>), spatial beta-</w:t>
      </w:r>
      <w:r>
        <w:rPr>
          <w:rFonts w:ascii="Times New Roman" w:eastAsia="Times New Roman" w:hAnsi="Times New Roman" w:cs="Times New Roman"/>
          <w:b w:val="0"/>
          <w:i/>
          <w:sz w:val="24"/>
          <w:szCs w:val="24"/>
        </w:rPr>
        <w:lastRenderedPageBreak/>
        <w:t>diversity (</w:t>
      </w:r>
      <w:proofErr w:type="spellStart"/>
      <w:r>
        <w:rPr>
          <w:rFonts w:ascii="Times New Roman" w:eastAsia="Times New Roman" w:hAnsi="Times New Roman" w:cs="Times New Roman"/>
          <w:b w:val="0"/>
          <w:i/>
          <w:sz w:val="24"/>
          <w:szCs w:val="24"/>
        </w:rPr>
        <w:t>sBetaDiv</w:t>
      </w:r>
      <w:proofErr w:type="spellEnd"/>
      <w:r>
        <w:rPr>
          <w:rFonts w:ascii="Times New Roman" w:eastAsia="Times New Roman" w:hAnsi="Times New Roman" w:cs="Times New Roman"/>
          <w:b w:val="0"/>
          <w:i/>
          <w:sz w:val="24"/>
          <w:szCs w:val="24"/>
        </w:rPr>
        <w:t>), functional spatial beta-diversity (</w:t>
      </w:r>
      <w:proofErr w:type="spellStart"/>
      <w:r>
        <w:rPr>
          <w:rFonts w:ascii="Times New Roman" w:eastAsia="Times New Roman" w:hAnsi="Times New Roman" w:cs="Times New Roman"/>
          <w:b w:val="0"/>
          <w:i/>
          <w:sz w:val="24"/>
          <w:szCs w:val="24"/>
        </w:rPr>
        <w:t>fsBetaDiv</w:t>
      </w:r>
      <w:proofErr w:type="spellEnd"/>
      <w:r>
        <w:rPr>
          <w:rFonts w:ascii="Times New Roman" w:eastAsia="Times New Roman" w:hAnsi="Times New Roman" w:cs="Times New Roman"/>
          <w:b w:val="0"/>
          <w:i/>
          <w:sz w:val="24"/>
          <w:szCs w:val="24"/>
        </w:rPr>
        <w:t>), gamma-diversity (</w:t>
      </w:r>
      <w:proofErr w:type="spellStart"/>
      <w:r>
        <w:rPr>
          <w:rFonts w:ascii="Times New Roman" w:eastAsia="Times New Roman" w:hAnsi="Times New Roman" w:cs="Times New Roman"/>
          <w:b w:val="0"/>
          <w:i/>
          <w:sz w:val="24"/>
          <w:szCs w:val="24"/>
        </w:rPr>
        <w:t>GammaDiv</w:t>
      </w:r>
      <w:proofErr w:type="spellEnd"/>
      <w:r>
        <w:rPr>
          <w:rFonts w:ascii="Times New Roman" w:eastAsia="Times New Roman" w:hAnsi="Times New Roman" w:cs="Times New Roman"/>
          <w:b w:val="0"/>
          <w:i/>
          <w:sz w:val="24"/>
          <w:szCs w:val="24"/>
        </w:rPr>
        <w:t>), functional gamma-diversity (</w:t>
      </w:r>
      <w:proofErr w:type="spellStart"/>
      <w:r>
        <w:rPr>
          <w:rFonts w:ascii="Times New Roman" w:eastAsia="Times New Roman" w:hAnsi="Times New Roman" w:cs="Times New Roman"/>
          <w:b w:val="0"/>
          <w:i/>
          <w:sz w:val="24"/>
          <w:szCs w:val="24"/>
        </w:rPr>
        <w:t>fGammaDiv</w:t>
      </w:r>
      <w:proofErr w:type="spellEnd"/>
      <w:r>
        <w:rPr>
          <w:rFonts w:ascii="Times New Roman" w:eastAsia="Times New Roman" w:hAnsi="Times New Roman" w:cs="Times New Roman"/>
          <w:b w:val="0"/>
          <w:i/>
          <w:sz w:val="24"/>
          <w:szCs w:val="24"/>
        </w:rPr>
        <w:t>), phylogenetic diversity (</w:t>
      </w:r>
      <w:proofErr w:type="spellStart"/>
      <w:r>
        <w:rPr>
          <w:rFonts w:ascii="Times New Roman" w:eastAsia="Times New Roman" w:hAnsi="Times New Roman" w:cs="Times New Roman"/>
          <w:b w:val="0"/>
          <w:i/>
          <w:sz w:val="24"/>
          <w:szCs w:val="24"/>
        </w:rPr>
        <w:t>pDiv</w:t>
      </w:r>
      <w:proofErr w:type="spellEnd"/>
      <w:r>
        <w:rPr>
          <w:rFonts w:ascii="Times New Roman" w:eastAsia="Times New Roman" w:hAnsi="Times New Roman" w:cs="Times New Roman"/>
          <w:b w:val="0"/>
          <w:i/>
          <w:sz w:val="24"/>
          <w:szCs w:val="24"/>
        </w:rPr>
        <w:t>).</w:t>
      </w:r>
      <w:r>
        <w:br w:type="page"/>
      </w:r>
    </w:p>
    <w:p w14:paraId="59933445" w14:textId="77777777" w:rsidR="009D6447" w:rsidRPr="005F2C96" w:rsidRDefault="007F0195" w:rsidP="000921B1">
      <w:pPr>
        <w:pStyle w:val="Title"/>
        <w:ind w:firstLine="0"/>
        <w:jc w:val="left"/>
        <w:rPr>
          <w:lang w:val="en-US"/>
        </w:rPr>
      </w:pPr>
      <w:r w:rsidRPr="005F2C96">
        <w:rPr>
          <w:lang w:val="en-US"/>
        </w:rPr>
        <w:lastRenderedPageBreak/>
        <w:t>References</w:t>
      </w:r>
    </w:p>
    <w:p w14:paraId="4F56B860" w14:textId="77777777" w:rsidR="00576064" w:rsidRDefault="00022376" w:rsidP="000921B1">
      <w:pPr>
        <w:pStyle w:val="Bibliography"/>
        <w:jc w:val="left"/>
      </w:pPr>
      <w:r>
        <w:rPr>
          <w:color w:val="000000"/>
          <w:lang w:val="fr-FR"/>
        </w:rPr>
        <w:fldChar w:fldCharType="begin"/>
      </w:r>
      <w:r w:rsidR="00AE022E">
        <w:rPr>
          <w:color w:val="000000"/>
          <w:lang w:val="en-US"/>
        </w:rPr>
        <w:instrText xml:space="preserve"> ADDIN ZOTERO_BIBL {"uncited":[],"omitted":[],"custom":[]} CSL_BIBLIOGRAPHY </w:instrText>
      </w:r>
      <w:r>
        <w:rPr>
          <w:color w:val="000000"/>
          <w:lang w:val="fr-FR"/>
        </w:rPr>
        <w:fldChar w:fldCharType="separate"/>
      </w:r>
      <w:r w:rsidR="00576064">
        <w:t xml:space="preserve">Adler, P. B., &amp; Lauenroth, W. K. (2003). The power of time: Spatiotemporal scaling of species diversity. </w:t>
      </w:r>
      <w:r w:rsidR="00576064">
        <w:rPr>
          <w:i/>
          <w:iCs/>
        </w:rPr>
        <w:t>Ecology Letters</w:t>
      </w:r>
      <w:r w:rsidR="00576064">
        <w:t xml:space="preserve">, </w:t>
      </w:r>
      <w:r w:rsidR="00576064">
        <w:rPr>
          <w:i/>
          <w:iCs/>
        </w:rPr>
        <w:t>6</w:t>
      </w:r>
      <w:r w:rsidR="00576064">
        <w:t>(8), 749–756. https://doi.org/10.1046/j.1461-0248.2003.00497.x</w:t>
      </w:r>
    </w:p>
    <w:p w14:paraId="4CEC152A" w14:textId="77777777" w:rsidR="00576064" w:rsidRDefault="00576064" w:rsidP="000921B1">
      <w:pPr>
        <w:pStyle w:val="Bibliography"/>
        <w:jc w:val="left"/>
      </w:pPr>
      <w:r>
        <w:t xml:space="preserve">Adler, P. B., White, E. P., Lauenroth, W. K., Kaufman, D. M., Rassweiler, A., &amp; Rusak, J. A. (2005). Evidence for a General Species–Time–Area Relationship. </w:t>
      </w:r>
      <w:r>
        <w:rPr>
          <w:i/>
          <w:iCs/>
        </w:rPr>
        <w:t>Ecology</w:t>
      </w:r>
      <w:r>
        <w:t xml:space="preserve">, </w:t>
      </w:r>
      <w:r>
        <w:rPr>
          <w:i/>
          <w:iCs/>
        </w:rPr>
        <w:t>86</w:t>
      </w:r>
      <w:r>
        <w:t>(8), 2032–2039. https://doi.org/10.1890/05-0067</w:t>
      </w:r>
    </w:p>
    <w:p w14:paraId="17F4C161" w14:textId="77777777" w:rsidR="00576064" w:rsidRDefault="00576064" w:rsidP="000921B1">
      <w:pPr>
        <w:pStyle w:val="Bibliography"/>
        <w:jc w:val="left"/>
      </w:pPr>
      <w:r>
        <w:t xml:space="preserve">Alroy, J. (2015). Current extinction rates of reptiles and amphibians. </w:t>
      </w:r>
      <w:r>
        <w:rPr>
          <w:i/>
          <w:iCs/>
        </w:rPr>
        <w:t>Proceedings of the National Academy of Sciences</w:t>
      </w:r>
      <w:r>
        <w:t xml:space="preserve">, </w:t>
      </w:r>
      <w:r>
        <w:rPr>
          <w:i/>
          <w:iCs/>
        </w:rPr>
        <w:t>112</w:t>
      </w:r>
      <w:r>
        <w:t>(42), 13003–13008. https://doi.org/10.1073/pnas.1508681112</w:t>
      </w:r>
    </w:p>
    <w:p w14:paraId="23AB66E7" w14:textId="77777777" w:rsidR="00576064" w:rsidRDefault="00576064" w:rsidP="000921B1">
      <w:pPr>
        <w:pStyle w:val="Bibliography"/>
        <w:jc w:val="left"/>
      </w:pPr>
      <w:r>
        <w:t xml:space="preserve">Arrhenius, O. (1921). Species and Area. </w:t>
      </w:r>
      <w:r>
        <w:rPr>
          <w:i/>
          <w:iCs/>
        </w:rPr>
        <w:t>Journal of Ecology</w:t>
      </w:r>
      <w:r>
        <w:t xml:space="preserve">, </w:t>
      </w:r>
      <w:r>
        <w:rPr>
          <w:i/>
          <w:iCs/>
        </w:rPr>
        <w:t>9</w:t>
      </w:r>
      <w:r>
        <w:t>(1), 95–99. https://doi.org/10.2307/2255763</w:t>
      </w:r>
    </w:p>
    <w:p w14:paraId="01977C65" w14:textId="77777777" w:rsidR="00576064" w:rsidRDefault="00576064" w:rsidP="000921B1">
      <w:pPr>
        <w:pStyle w:val="Bibliography"/>
        <w:jc w:val="left"/>
      </w:pPr>
      <w:r>
        <w:t xml:space="preserve">Barnagaud, J.-Y., Gaüzère, P., Zuckerberg, B., Princé, K., &amp; Svenning, J.-C. (2017). Temporal changes in bird functional diversity across the United States. </w:t>
      </w:r>
      <w:r>
        <w:rPr>
          <w:i/>
          <w:iCs/>
        </w:rPr>
        <w:t>Oecologia</w:t>
      </w:r>
      <w:r>
        <w:t xml:space="preserve">, </w:t>
      </w:r>
      <w:r>
        <w:rPr>
          <w:i/>
          <w:iCs/>
        </w:rPr>
        <w:t>185</w:t>
      </w:r>
      <w:r>
        <w:t>(4), 737–748. https://doi.org/10.1007/s00442-017-3967-4</w:t>
      </w:r>
    </w:p>
    <w:p w14:paraId="2B8BE551" w14:textId="77777777" w:rsidR="00576064" w:rsidRDefault="00576064" w:rsidP="000921B1">
      <w:pPr>
        <w:pStyle w:val="Bibliography"/>
        <w:jc w:val="left"/>
      </w:pPr>
      <w:r>
        <w:t xml:space="preserve">Barnosky, A. D., Matzke, N., Tomiya, S., Wogan, G. O. U., Swartz, B., Quental, T. B., Marshall, C., McGuire, J. L., Lindsey, E. L., Maguire, K. C., Mersey, B., &amp; Ferrer, E. A. (2011). Has the Earth’s sixth mass extinction already arrived? </w:t>
      </w:r>
      <w:r>
        <w:rPr>
          <w:i/>
          <w:iCs/>
        </w:rPr>
        <w:t>Nature</w:t>
      </w:r>
      <w:r>
        <w:t xml:space="preserve">, </w:t>
      </w:r>
      <w:r>
        <w:rPr>
          <w:i/>
          <w:iCs/>
        </w:rPr>
        <w:t>471</w:t>
      </w:r>
      <w:r>
        <w:t>(7336), Article 7336. https://doi.org/10.1038/nature09678</w:t>
      </w:r>
    </w:p>
    <w:p w14:paraId="30E917DD" w14:textId="77777777" w:rsidR="00576064" w:rsidRDefault="00576064" w:rsidP="000921B1">
      <w:pPr>
        <w:pStyle w:val="Bibliography"/>
        <w:jc w:val="left"/>
      </w:pPr>
      <w:r>
        <w:t xml:space="preserve">Bejček, V. &amp; Šťastný, Karel. (2016). Velké ptačí mapování. </w:t>
      </w:r>
      <w:r>
        <w:rPr>
          <w:i/>
          <w:iCs/>
        </w:rPr>
        <w:t>Vesmír</w:t>
      </w:r>
      <w:r>
        <w:t>. https://vesmir.cz/cz/on-line-clanky/2016/04/velke-ptaci-mapovani.html</w:t>
      </w:r>
    </w:p>
    <w:p w14:paraId="79454A8B" w14:textId="77777777" w:rsidR="00576064" w:rsidRDefault="00576064" w:rsidP="000921B1">
      <w:pPr>
        <w:pStyle w:val="Bibliography"/>
        <w:jc w:val="left"/>
      </w:pPr>
      <w:r>
        <w:t xml:space="preserve">Blowes, S. A., Supp, S. R., Antão, L. H., Bates, A., Bruelheide, H., Chase, J. M., Moyes, F., Magurran, A., McGill, B., Myers-Smith, I. H., Winter, M., Bjorkman, A. D., Bowler, D. E., Byrnes, J. E. K., Gonzalez, A., Hines, J., Isbell, F., Jones, H. P., Navarro, L. M., … Dornelas, M. (2019). The geography of biodiversity change in marine and </w:t>
      </w:r>
      <w:r>
        <w:lastRenderedPageBreak/>
        <w:t xml:space="preserve">terrestrial assemblages. </w:t>
      </w:r>
      <w:r>
        <w:rPr>
          <w:i/>
          <w:iCs/>
        </w:rPr>
        <w:t>Science</w:t>
      </w:r>
      <w:r>
        <w:t xml:space="preserve">, </w:t>
      </w:r>
      <w:r>
        <w:rPr>
          <w:i/>
          <w:iCs/>
        </w:rPr>
        <w:t>366</w:t>
      </w:r>
      <w:r>
        <w:t>(6463), 339–345. https://doi.org/10.1126/science.aaw1620</w:t>
      </w:r>
    </w:p>
    <w:p w14:paraId="7249A31A" w14:textId="77777777" w:rsidR="00576064" w:rsidRDefault="00576064" w:rsidP="000921B1">
      <w:pPr>
        <w:pStyle w:val="Bibliography"/>
        <w:jc w:val="left"/>
      </w:pPr>
      <w:r>
        <w:t xml:space="preserve">Bowler, D., &amp; Böhning-Gaese, K. (2017). Improving the community-temperature index as a climate change indicator. </w:t>
      </w:r>
      <w:r>
        <w:rPr>
          <w:i/>
          <w:iCs/>
        </w:rPr>
        <w:t>PLOS ONE</w:t>
      </w:r>
      <w:r>
        <w:t xml:space="preserve">, </w:t>
      </w:r>
      <w:r>
        <w:rPr>
          <w:i/>
          <w:iCs/>
        </w:rPr>
        <w:t>12</w:t>
      </w:r>
      <w:r>
        <w:t>(9), e0184275. https://doi.org/10.1371/journal.pone.0184275</w:t>
      </w:r>
    </w:p>
    <w:p w14:paraId="0E03148F" w14:textId="77777777" w:rsidR="00576064" w:rsidRDefault="00576064" w:rsidP="000921B1">
      <w:pPr>
        <w:pStyle w:val="Bibliography"/>
        <w:jc w:val="left"/>
      </w:pPr>
      <w:r>
        <w:t xml:space="preserve">Bray, J. R., &amp; Curtis, J. T. (1957). An Ordination of the Upland Forest Communities of Southern Wisconsin. </w:t>
      </w:r>
      <w:r>
        <w:rPr>
          <w:i/>
          <w:iCs/>
        </w:rPr>
        <w:t>Ecological Monographs</w:t>
      </w:r>
      <w:r>
        <w:t xml:space="preserve">, </w:t>
      </w:r>
      <w:r>
        <w:rPr>
          <w:i/>
          <w:iCs/>
        </w:rPr>
        <w:t>27</w:t>
      </w:r>
      <w:r>
        <w:t>(4), 325–349. https://doi.org/10.2307/1942268</w:t>
      </w:r>
    </w:p>
    <w:p w14:paraId="27386C05" w14:textId="77777777" w:rsidR="00576064" w:rsidRDefault="00576064" w:rsidP="000921B1">
      <w:pPr>
        <w:pStyle w:val="Bibliography"/>
        <w:jc w:val="left"/>
      </w:pPr>
      <w:r>
        <w:t xml:space="preserve">Burns, F., Eaton, M. A., Burfield, I. J., Klvaňová, A., Šilarová, E., Staneva, A., &amp; Gregory, R. D. (2021). Abundance decline in the avifauna of the European Union reveals cross-continental similarities in biodiversity change. </w:t>
      </w:r>
      <w:r>
        <w:rPr>
          <w:i/>
          <w:iCs/>
        </w:rPr>
        <w:t>Ecology and Evolution</w:t>
      </w:r>
      <w:r>
        <w:t xml:space="preserve">, </w:t>
      </w:r>
      <w:r>
        <w:rPr>
          <w:i/>
          <w:iCs/>
        </w:rPr>
        <w:t>11</w:t>
      </w:r>
      <w:r>
        <w:t>(23), 16647–16660. https://doi.org/10.1002/ece3.8282</w:t>
      </w:r>
    </w:p>
    <w:p w14:paraId="3A94CCE4" w14:textId="77777777" w:rsidR="00576064" w:rsidRDefault="00576064" w:rsidP="000921B1">
      <w:pPr>
        <w:pStyle w:val="Bibliography"/>
        <w:jc w:val="left"/>
      </w:pPr>
      <w:r>
        <w:t xml:space="preserve">Cardinale, B. J., Gonzalez, A., Allington, G. R. H., &amp; Loreau, M. (2018). Is local biodiversity declining or not? A summary of the debate over analysis of species richness time trends. </w:t>
      </w:r>
      <w:r>
        <w:rPr>
          <w:i/>
          <w:iCs/>
        </w:rPr>
        <w:t>Biological Conservation</w:t>
      </w:r>
      <w:r>
        <w:t xml:space="preserve">, </w:t>
      </w:r>
      <w:r>
        <w:rPr>
          <w:i/>
          <w:iCs/>
        </w:rPr>
        <w:t>219</w:t>
      </w:r>
      <w:r>
        <w:t>, 175–183. https://doi.org/10.1016/j.biocon.2017.12.021</w:t>
      </w:r>
    </w:p>
    <w:p w14:paraId="79850ED5" w14:textId="77777777" w:rsidR="00576064" w:rsidRDefault="00576064" w:rsidP="000921B1">
      <w:pPr>
        <w:pStyle w:val="Bibliography"/>
        <w:jc w:val="left"/>
      </w:pPr>
      <w:r>
        <w:t xml:space="preserve">Ceballos, G., Ehrlich, P. R., &amp; Raven, P. H. (2020). Vertebrates on the brink as indicators of biological annihilation and the sixth mass extinction. </w:t>
      </w:r>
      <w:r>
        <w:rPr>
          <w:i/>
          <w:iCs/>
        </w:rPr>
        <w:t>Proceedings of the National Academy of Sciences</w:t>
      </w:r>
      <w:r>
        <w:t xml:space="preserve">, </w:t>
      </w:r>
      <w:r>
        <w:rPr>
          <w:i/>
          <w:iCs/>
        </w:rPr>
        <w:t>117</w:t>
      </w:r>
      <w:r>
        <w:t>(24), 13596–13602. https://doi.org/10.1073/pnas.1922686117</w:t>
      </w:r>
    </w:p>
    <w:p w14:paraId="0096F094" w14:textId="77777777" w:rsidR="00576064" w:rsidRDefault="00576064" w:rsidP="000921B1">
      <w:pPr>
        <w:pStyle w:val="Bibliography"/>
        <w:jc w:val="left"/>
      </w:pPr>
      <w:r>
        <w:t xml:space="preserve">Chase, J. M., McGill, B. J., Thompson, P. L., Antão, L. H., Bates, A. E., Blowes, S. A., Dornelas, M., Gonzalez, A., Magurran, A. E., Supp, S. R., Winter, M., Bjorkman, A. D., Bruelheide, H., Byrnes, J. E. K., Cabral, J. S., Elahi, R., Gomez, C., Guzman, H. M., Isbell, F., … O’Connor, M. (2019). Species richness change across spatial scales. </w:t>
      </w:r>
      <w:r>
        <w:rPr>
          <w:i/>
          <w:iCs/>
        </w:rPr>
        <w:t>Oikos</w:t>
      </w:r>
      <w:r>
        <w:t xml:space="preserve">, </w:t>
      </w:r>
      <w:r>
        <w:rPr>
          <w:i/>
          <w:iCs/>
        </w:rPr>
        <w:t>128</w:t>
      </w:r>
      <w:r>
        <w:t>(8), 1079–1091. https://doi.org/10.1111/oik.05968</w:t>
      </w:r>
    </w:p>
    <w:p w14:paraId="39980029" w14:textId="77777777" w:rsidR="00576064" w:rsidRDefault="00576064" w:rsidP="000921B1">
      <w:pPr>
        <w:pStyle w:val="Bibliography"/>
        <w:jc w:val="left"/>
      </w:pPr>
      <w:r w:rsidRPr="00576064">
        <w:rPr>
          <w:lang w:val="fr-FR"/>
        </w:rPr>
        <w:lastRenderedPageBreak/>
        <w:t xml:space="preserve">Clavel, J., Julliard, R., &amp; Devictor, V. (2011). </w:t>
      </w:r>
      <w:r>
        <w:t xml:space="preserve">Worldwide decline of specialist species: Toward a global functional homogenization? </w:t>
      </w:r>
      <w:r>
        <w:rPr>
          <w:i/>
          <w:iCs/>
        </w:rPr>
        <w:t>Frontiers in Ecology and the Environment</w:t>
      </w:r>
      <w:r>
        <w:t xml:space="preserve">, </w:t>
      </w:r>
      <w:r>
        <w:rPr>
          <w:i/>
          <w:iCs/>
        </w:rPr>
        <w:t>9</w:t>
      </w:r>
      <w:r>
        <w:t>(4), 222–228. https://doi.org/10.1890/080216</w:t>
      </w:r>
    </w:p>
    <w:p w14:paraId="174AE6B0" w14:textId="77777777" w:rsidR="00576064" w:rsidRDefault="00576064" w:rsidP="000921B1">
      <w:pPr>
        <w:pStyle w:val="Bibliography"/>
        <w:jc w:val="left"/>
      </w:pPr>
      <w:r>
        <w:t xml:space="preserve">Cowie, R. H., Bouchet, P., &amp; Fontaine, B. (2022). The Sixth Mass Extinction: Fact, fiction or speculation? </w:t>
      </w:r>
      <w:r>
        <w:rPr>
          <w:i/>
          <w:iCs/>
        </w:rPr>
        <w:t>Biological Reviews</w:t>
      </w:r>
      <w:r>
        <w:t xml:space="preserve">, </w:t>
      </w:r>
      <w:r>
        <w:rPr>
          <w:i/>
          <w:iCs/>
        </w:rPr>
        <w:t>n/a</w:t>
      </w:r>
      <w:r>
        <w:t>(n/a). https://doi.org/10.1111/brv.12816</w:t>
      </w:r>
    </w:p>
    <w:p w14:paraId="2F8098F3" w14:textId="77777777" w:rsidR="00576064" w:rsidRDefault="00576064" w:rsidP="000921B1">
      <w:pPr>
        <w:pStyle w:val="Bibliography"/>
        <w:jc w:val="left"/>
      </w:pPr>
      <w:r>
        <w:t xml:space="preserve">Davey, C. M., Chamberlain, D. E., Newson, S. E., Noble, D. G., &amp; Johnston, A. (2012). Rise of the generalists: Evidence for climate driven homogenization in avian communities. </w:t>
      </w:r>
      <w:r>
        <w:rPr>
          <w:i/>
          <w:iCs/>
        </w:rPr>
        <w:t>Global Ecology and Biogeography</w:t>
      </w:r>
      <w:r>
        <w:t xml:space="preserve">, </w:t>
      </w:r>
      <w:r>
        <w:rPr>
          <w:i/>
          <w:iCs/>
        </w:rPr>
        <w:t>21</w:t>
      </w:r>
      <w:r>
        <w:t>(5), 568–578. https://doi.org/10.1111/j.1466-8238.2011.00693.x</w:t>
      </w:r>
    </w:p>
    <w:p w14:paraId="73785FCA" w14:textId="77777777" w:rsidR="00576064" w:rsidRDefault="00576064" w:rsidP="000921B1">
      <w:pPr>
        <w:pStyle w:val="Bibliography"/>
        <w:jc w:val="left"/>
      </w:pPr>
      <w:r>
        <w:t xml:space="preserve">Devictor, V., Julliard, R., Clavel, J., Jiguet, F., Lee, A., &amp; Couvet, D. (2008). Functional biotic homogenization of bird communities in disturbed landscapes. </w:t>
      </w:r>
      <w:r>
        <w:rPr>
          <w:i/>
          <w:iCs/>
        </w:rPr>
        <w:t>Global Ecology and Biogeography</w:t>
      </w:r>
      <w:r>
        <w:t xml:space="preserve">, </w:t>
      </w:r>
      <w:r>
        <w:rPr>
          <w:i/>
          <w:iCs/>
        </w:rPr>
        <w:t>17</w:t>
      </w:r>
      <w:r>
        <w:t>(2), 252–261. https://doi.org/10.1111/j.1466-8238.2007.00364.x</w:t>
      </w:r>
    </w:p>
    <w:p w14:paraId="6BFFCD74" w14:textId="77777777" w:rsidR="00576064" w:rsidRDefault="00576064" w:rsidP="000921B1">
      <w:pPr>
        <w:pStyle w:val="Bibliography"/>
        <w:jc w:val="left"/>
      </w:pPr>
      <w:r>
        <w:t xml:space="preserve">Diamond, J. M. (1989). The present, past and future of human-caused extinctions. </w:t>
      </w:r>
      <w:r>
        <w:rPr>
          <w:i/>
          <w:iCs/>
        </w:rPr>
        <w:t>Philosophical Transactions of the Royal Society of London. Series B, Biological Sciences</w:t>
      </w:r>
      <w:r>
        <w:t xml:space="preserve">, </w:t>
      </w:r>
      <w:r>
        <w:rPr>
          <w:i/>
          <w:iCs/>
        </w:rPr>
        <w:t>325</w:t>
      </w:r>
      <w:r>
        <w:t>(1228), 469–476; discussion 476-477. https://doi.org/10.1098/rstb.1989.0100</w:t>
      </w:r>
    </w:p>
    <w:p w14:paraId="4F79CBC2" w14:textId="77777777" w:rsidR="00576064" w:rsidRPr="00576064" w:rsidRDefault="00576064" w:rsidP="000921B1">
      <w:pPr>
        <w:pStyle w:val="Bibliography"/>
        <w:jc w:val="left"/>
        <w:rPr>
          <w:lang w:val="fr-FR"/>
        </w:rPr>
      </w:pPr>
      <w:r>
        <w:t xml:space="preserve">Dornelas, M., Gotelli, N. J., McGill, B., Shimadzu, H., Moyes, F., Sievers, C., &amp; Magurran, A. E. (2014). Assemblage Time Series Reveal Biodiversity Change but Not Systematic Loss. </w:t>
      </w:r>
      <w:r w:rsidRPr="00576064">
        <w:rPr>
          <w:i/>
          <w:iCs/>
          <w:lang w:val="fr-FR"/>
        </w:rPr>
        <w:t>Science</w:t>
      </w:r>
      <w:r w:rsidRPr="00576064">
        <w:rPr>
          <w:lang w:val="fr-FR"/>
        </w:rPr>
        <w:t xml:space="preserve">, </w:t>
      </w:r>
      <w:r w:rsidRPr="00576064">
        <w:rPr>
          <w:i/>
          <w:iCs/>
          <w:lang w:val="fr-FR"/>
        </w:rPr>
        <w:t>344</w:t>
      </w:r>
      <w:r w:rsidRPr="00576064">
        <w:rPr>
          <w:lang w:val="fr-FR"/>
        </w:rPr>
        <w:t>(6181), 296–299. https://doi.org/10.1126/science.1248484</w:t>
      </w:r>
    </w:p>
    <w:p w14:paraId="0E8AAB9E" w14:textId="77777777" w:rsidR="00576064" w:rsidRDefault="00576064" w:rsidP="000921B1">
      <w:pPr>
        <w:pStyle w:val="Bibliography"/>
        <w:jc w:val="left"/>
      </w:pPr>
      <w:r w:rsidRPr="00576064">
        <w:rPr>
          <w:lang w:val="fr-FR"/>
        </w:rPr>
        <w:t xml:space="preserve">Doxa, A., Bas, Y., Paracchini, M. L., Pointereau, P., Terres, J.-M., &amp; Jiguet, F. (2010). </w:t>
      </w:r>
      <w:r>
        <w:t xml:space="preserve">Low-intensity agriculture increases farmland bird abundances in France. </w:t>
      </w:r>
      <w:r>
        <w:rPr>
          <w:i/>
          <w:iCs/>
        </w:rPr>
        <w:t>Journal of Applied Ecology</w:t>
      </w:r>
      <w:r>
        <w:t xml:space="preserve">, </w:t>
      </w:r>
      <w:r>
        <w:rPr>
          <w:i/>
          <w:iCs/>
        </w:rPr>
        <w:t>47</w:t>
      </w:r>
      <w:r>
        <w:t>(6), 1348–1356. https://doi.org/10.1111/j.1365-2664.2010.01869.x</w:t>
      </w:r>
    </w:p>
    <w:p w14:paraId="78E69394" w14:textId="77777777" w:rsidR="00576064" w:rsidRDefault="00576064" w:rsidP="000921B1">
      <w:pPr>
        <w:pStyle w:val="Bibliography"/>
        <w:jc w:val="left"/>
      </w:pPr>
      <w:r>
        <w:lastRenderedPageBreak/>
        <w:t xml:space="preserve">Dungan, J. L., Perry, J. N., Dale, M. R. T., Legendre, P., Citron-Pousty, S., Fortin, M.-J., Jakomulska, A., Miriti, M., &amp; Rosenberg, M. S. (2002). A balanced view of scale in spatial statistical analysis. </w:t>
      </w:r>
      <w:r>
        <w:rPr>
          <w:i/>
          <w:iCs/>
        </w:rPr>
        <w:t>Ecography</w:t>
      </w:r>
      <w:r>
        <w:t xml:space="preserve">, </w:t>
      </w:r>
      <w:r>
        <w:rPr>
          <w:i/>
          <w:iCs/>
        </w:rPr>
        <w:t>25</w:t>
      </w:r>
      <w:r>
        <w:t>(5), 626–640. https://doi.org/10.1034/j.1600-0587.2002.250510.x</w:t>
      </w:r>
    </w:p>
    <w:p w14:paraId="40B88409" w14:textId="77777777" w:rsidR="00576064" w:rsidRDefault="00576064" w:rsidP="000921B1">
      <w:pPr>
        <w:pStyle w:val="Bibliography"/>
        <w:jc w:val="left"/>
      </w:pPr>
      <w:r>
        <w:t xml:space="preserve">Eglington, S. M., &amp; Pearce-Higgins, J. W. (2012). Disentangling the Relative Importance of Changes in Climate and Land-Use Intensity in Driving Recent Bird Population Trends. </w:t>
      </w:r>
      <w:r>
        <w:rPr>
          <w:i/>
          <w:iCs/>
        </w:rPr>
        <w:t>PLoS ONE</w:t>
      </w:r>
      <w:r>
        <w:t xml:space="preserve">, </w:t>
      </w:r>
      <w:r>
        <w:rPr>
          <w:i/>
          <w:iCs/>
        </w:rPr>
        <w:t>7</w:t>
      </w:r>
      <w:r>
        <w:t>(3), e30407. https://doi.org/10.1371/journal.pone.0030407</w:t>
      </w:r>
    </w:p>
    <w:p w14:paraId="01AE1D13" w14:textId="77777777" w:rsidR="00576064" w:rsidRDefault="00576064" w:rsidP="000921B1">
      <w:pPr>
        <w:pStyle w:val="Bibliography"/>
        <w:jc w:val="left"/>
      </w:pPr>
      <w:r>
        <w:t xml:space="preserve">Faith, D. P. (2006). The Role of the Phylogenetic Diversity Measure, PD, in Bio-Informatics: Getting the Definition Right. </w:t>
      </w:r>
      <w:r>
        <w:rPr>
          <w:i/>
          <w:iCs/>
        </w:rPr>
        <w:t>Evolutionary Bioinformatics</w:t>
      </w:r>
      <w:r>
        <w:t xml:space="preserve">, </w:t>
      </w:r>
      <w:r>
        <w:rPr>
          <w:i/>
          <w:iCs/>
        </w:rPr>
        <w:t>2</w:t>
      </w:r>
      <w:r>
        <w:t>, 117693430600200000. https://doi.org/10.1177/117693430600200008</w:t>
      </w:r>
    </w:p>
    <w:p w14:paraId="0F9E002D" w14:textId="77777777" w:rsidR="00576064" w:rsidRDefault="00576064" w:rsidP="000921B1">
      <w:pPr>
        <w:pStyle w:val="Bibliography"/>
        <w:jc w:val="left"/>
      </w:pPr>
      <w:r>
        <w:t xml:space="preserve">Finderup Nielsen, T., Sand‐Jensen, K., Dornelas, M., &amp; Bruun, H. H. (2019). More is less: Net gain in species richness, but biotic homogenization over 140 years. </w:t>
      </w:r>
      <w:r>
        <w:rPr>
          <w:i/>
          <w:iCs/>
        </w:rPr>
        <w:t>Ecology Letters</w:t>
      </w:r>
      <w:r>
        <w:t xml:space="preserve">, </w:t>
      </w:r>
      <w:r>
        <w:rPr>
          <w:i/>
          <w:iCs/>
        </w:rPr>
        <w:t>22</w:t>
      </w:r>
      <w:r>
        <w:t>(10), 1650–1657. https://doi.org/10.1111/ele.13361</w:t>
      </w:r>
    </w:p>
    <w:p w14:paraId="3B798083" w14:textId="77777777" w:rsidR="00576064" w:rsidRDefault="00576064" w:rsidP="000921B1">
      <w:pPr>
        <w:pStyle w:val="Bibliography"/>
        <w:jc w:val="left"/>
      </w:pPr>
      <w:r>
        <w:t xml:space="preserve">Foote, M. (1994). Temporal variation in extinction risk and temporal scaling of extinction metrics. </w:t>
      </w:r>
      <w:r>
        <w:rPr>
          <w:i/>
          <w:iCs/>
        </w:rPr>
        <w:t>Paleobiology</w:t>
      </w:r>
      <w:r>
        <w:t xml:space="preserve">, </w:t>
      </w:r>
      <w:r>
        <w:rPr>
          <w:i/>
          <w:iCs/>
        </w:rPr>
        <w:t>20</w:t>
      </w:r>
      <w:r>
        <w:t>(4), 424–444. https://doi.org/10.1017/S0094837300012914</w:t>
      </w:r>
    </w:p>
    <w:p w14:paraId="3F43FAFB" w14:textId="77777777" w:rsidR="00576064" w:rsidRDefault="00576064" w:rsidP="000921B1">
      <w:pPr>
        <w:pStyle w:val="Bibliography"/>
        <w:jc w:val="left"/>
      </w:pPr>
      <w:r>
        <w:t xml:space="preserve">Fraixedas, S., Lindén, A., Piha, M., Cabeza, M., Gregory, R., &amp; Lehikoinen, A. (2020). A state of the art review on birds as indicators of biodiversity: Advances, challenges, and future directions. </w:t>
      </w:r>
      <w:r>
        <w:rPr>
          <w:i/>
          <w:iCs/>
        </w:rPr>
        <w:t>Ecological Indicators</w:t>
      </w:r>
      <w:r>
        <w:t xml:space="preserve">, </w:t>
      </w:r>
      <w:r>
        <w:rPr>
          <w:i/>
          <w:iCs/>
        </w:rPr>
        <w:t>118</w:t>
      </w:r>
      <w:r>
        <w:t>, 106728. https://doi.org/10.1016/j.ecolind.2020.106728</w:t>
      </w:r>
    </w:p>
    <w:p w14:paraId="2E003D69" w14:textId="77777777" w:rsidR="00576064" w:rsidRDefault="00576064" w:rsidP="000921B1">
      <w:pPr>
        <w:pStyle w:val="Bibliography"/>
        <w:jc w:val="left"/>
      </w:pPr>
      <w:r>
        <w:t xml:space="preserve">Fricke, E. C., Ordonez, A., Rogers, H. S., &amp; Svenning, J.-C. (2022). The effects of defaunation on plants’ capacity to track climate change. </w:t>
      </w:r>
      <w:r>
        <w:rPr>
          <w:i/>
          <w:iCs/>
        </w:rPr>
        <w:t>Science</w:t>
      </w:r>
      <w:r>
        <w:t>. https://doi.org/10.1126/science.abk3510</w:t>
      </w:r>
    </w:p>
    <w:p w14:paraId="5A40B0E5" w14:textId="77777777" w:rsidR="00576064" w:rsidRDefault="00576064" w:rsidP="000921B1">
      <w:pPr>
        <w:pStyle w:val="Bibliography"/>
        <w:jc w:val="left"/>
      </w:pPr>
      <w:r>
        <w:t xml:space="preserve">Gonzalez, A., Cardinale, B. J., Allington, G. R. H., Byrnes, J., Arthur Endsley, K., Brown, D. G., Hooper, D. U., Isbell, F., O’Connor, M. I., &amp; Loreau, M. (2016). Estimating local </w:t>
      </w:r>
      <w:r>
        <w:lastRenderedPageBreak/>
        <w:t xml:space="preserve">biodiversity change: A critique of papers claiming no net loss of local diversity. </w:t>
      </w:r>
      <w:r>
        <w:rPr>
          <w:i/>
          <w:iCs/>
        </w:rPr>
        <w:t>Ecology</w:t>
      </w:r>
      <w:r>
        <w:t xml:space="preserve">, </w:t>
      </w:r>
      <w:r>
        <w:rPr>
          <w:i/>
          <w:iCs/>
        </w:rPr>
        <w:t>97</w:t>
      </w:r>
      <w:r>
        <w:t>(8), 1949–1960. https://doi.org/10.1890/15-1759.1</w:t>
      </w:r>
    </w:p>
    <w:p w14:paraId="7ECF3387" w14:textId="77777777" w:rsidR="00576064" w:rsidRDefault="00576064" w:rsidP="000921B1">
      <w:pPr>
        <w:pStyle w:val="Bibliography"/>
        <w:jc w:val="left"/>
      </w:pPr>
      <w:r>
        <w:t xml:space="preserve">Gregory, R. D., &amp; van Strien, A. (2010). Wild bird indicators: Using composite population trends of birds as measures of environmental health. </w:t>
      </w:r>
      <w:r>
        <w:rPr>
          <w:i/>
          <w:iCs/>
        </w:rPr>
        <w:t>Ornithological Science</w:t>
      </w:r>
      <w:r>
        <w:t xml:space="preserve">, </w:t>
      </w:r>
      <w:r>
        <w:rPr>
          <w:i/>
          <w:iCs/>
        </w:rPr>
        <w:t>9</w:t>
      </w:r>
      <w:r>
        <w:t>(1), 3–22. https://doi.org/10.2326/osj.9.3</w:t>
      </w:r>
    </w:p>
    <w:p w14:paraId="6DF8C949" w14:textId="77777777" w:rsidR="00576064" w:rsidRDefault="00576064" w:rsidP="000921B1">
      <w:pPr>
        <w:pStyle w:val="Bibliography"/>
        <w:jc w:val="left"/>
      </w:pPr>
      <w:r>
        <w:t xml:space="preserve">Gregory, R. D., Vorisek, P., Strien, A. V., Meyling, A. W. G., Jiguet, F., Fornasari, L., Reif, J., Chylarecki, P., &amp; Burfield, I. J. (2007). Population trends of widespread woodland birds in Europe. </w:t>
      </w:r>
      <w:r>
        <w:rPr>
          <w:i/>
          <w:iCs/>
        </w:rPr>
        <w:t>Ibis</w:t>
      </w:r>
      <w:r>
        <w:t xml:space="preserve">, </w:t>
      </w:r>
      <w:r>
        <w:rPr>
          <w:i/>
          <w:iCs/>
        </w:rPr>
        <w:t>149</w:t>
      </w:r>
      <w:r>
        <w:t>(s2), 78–97. https://doi.org/10.1111/j.1474-919X.2007.00698.x</w:t>
      </w:r>
    </w:p>
    <w:p w14:paraId="7C4EF079" w14:textId="77777777" w:rsidR="00576064" w:rsidRDefault="00576064" w:rsidP="000921B1">
      <w:pPr>
        <w:pStyle w:val="Bibliography"/>
        <w:jc w:val="left"/>
      </w:pPr>
      <w:r>
        <w:t xml:space="preserve">Grinnell, J. (1922). The Role of the “Accidental.” </w:t>
      </w:r>
      <w:r>
        <w:rPr>
          <w:i/>
          <w:iCs/>
        </w:rPr>
        <w:t>The Auk</w:t>
      </w:r>
      <w:r>
        <w:t xml:space="preserve">, </w:t>
      </w:r>
      <w:r>
        <w:rPr>
          <w:i/>
          <w:iCs/>
        </w:rPr>
        <w:t>39</w:t>
      </w:r>
      <w:r>
        <w:t>(3), 373–380. https://doi.org/10.2307/4073434</w:t>
      </w:r>
    </w:p>
    <w:p w14:paraId="7B6C5501" w14:textId="77777777" w:rsidR="00576064" w:rsidRDefault="00576064" w:rsidP="000921B1">
      <w:pPr>
        <w:pStyle w:val="Bibliography"/>
        <w:jc w:val="left"/>
      </w:pPr>
      <w:r>
        <w:t xml:space="preserve">Hagemeyer, W., &amp; Blair, M. (1997). </w:t>
      </w:r>
      <w:r>
        <w:rPr>
          <w:i/>
          <w:iCs/>
        </w:rPr>
        <w:t>EBCC Atlas of European Breeding Birds</w:t>
      </w:r>
      <w:r>
        <w:t>. https://doi.org/10.15468/adtfvf</w:t>
      </w:r>
    </w:p>
    <w:p w14:paraId="0605FBBB" w14:textId="77777777" w:rsidR="00576064" w:rsidRDefault="00576064" w:rsidP="000921B1">
      <w:pPr>
        <w:pStyle w:val="Bibliography"/>
        <w:jc w:val="left"/>
      </w:pPr>
      <w:r>
        <w:t xml:space="preserve">Hill. (1973). Diversity and Evenness: A Unifying Notation and Its Consequences. </w:t>
      </w:r>
      <w:r>
        <w:rPr>
          <w:i/>
          <w:iCs/>
        </w:rPr>
        <w:t>Ecology</w:t>
      </w:r>
      <w:r>
        <w:t xml:space="preserve">, </w:t>
      </w:r>
      <w:r>
        <w:rPr>
          <w:i/>
          <w:iCs/>
        </w:rPr>
        <w:t>54</w:t>
      </w:r>
      <w:r>
        <w:t>(2), 427–432. https://doi.org/10.2307/1934352</w:t>
      </w:r>
    </w:p>
    <w:p w14:paraId="2E96EBDC" w14:textId="77777777" w:rsidR="00576064" w:rsidRDefault="00576064" w:rsidP="000921B1">
      <w:pPr>
        <w:pStyle w:val="Bibliography"/>
        <w:jc w:val="left"/>
      </w:pPr>
      <w:r>
        <w:t xml:space="preserve">Hill, J. K., &amp; Hamer, K. C. (2004). Determining impacts of habitat modification on diversity of tropical forest fauna: The importance of spatial scale. </w:t>
      </w:r>
      <w:r>
        <w:rPr>
          <w:i/>
          <w:iCs/>
        </w:rPr>
        <w:t>Journal of Applied Ecology</w:t>
      </w:r>
      <w:r>
        <w:t xml:space="preserve">, </w:t>
      </w:r>
      <w:r>
        <w:rPr>
          <w:i/>
          <w:iCs/>
        </w:rPr>
        <w:t>41</w:t>
      </w:r>
      <w:r>
        <w:t>(4), 744–754. https://doi.org/10.1111/j.0021-8901.2004.00926.x</w:t>
      </w:r>
    </w:p>
    <w:p w14:paraId="6EE30FDD" w14:textId="77777777" w:rsidR="00576064" w:rsidRDefault="00576064" w:rsidP="000921B1">
      <w:pPr>
        <w:pStyle w:val="Bibliography"/>
        <w:jc w:val="left"/>
      </w:pPr>
      <w:r>
        <w:t xml:space="preserve">Jarzyna, M. A., &amp; Jetz, W. (2017). A near half-century of temporal change in different facets of avian diversity. </w:t>
      </w:r>
      <w:r>
        <w:rPr>
          <w:i/>
          <w:iCs/>
        </w:rPr>
        <w:t>Global Change Biology</w:t>
      </w:r>
      <w:r>
        <w:t xml:space="preserve">, </w:t>
      </w:r>
      <w:r>
        <w:rPr>
          <w:i/>
          <w:iCs/>
        </w:rPr>
        <w:t>23</w:t>
      </w:r>
      <w:r>
        <w:t>(8), 2999–3011. https://doi.org/10.1111/gcb.13571</w:t>
      </w:r>
    </w:p>
    <w:p w14:paraId="17E4934A" w14:textId="77777777" w:rsidR="00576064" w:rsidRPr="00576064" w:rsidRDefault="00576064" w:rsidP="000921B1">
      <w:pPr>
        <w:pStyle w:val="Bibliography"/>
        <w:jc w:val="left"/>
        <w:rPr>
          <w:lang w:val="fr-FR"/>
        </w:rPr>
      </w:pPr>
      <w:r>
        <w:t xml:space="preserve">Jarzyna, M. A., &amp; Jetz, W. (2018). Taxonomic and functional diversity change is scale dependent. </w:t>
      </w:r>
      <w:r w:rsidRPr="00576064">
        <w:rPr>
          <w:i/>
          <w:iCs/>
          <w:lang w:val="fr-FR"/>
        </w:rPr>
        <w:t>Nature Communications</w:t>
      </w:r>
      <w:r w:rsidRPr="00576064">
        <w:rPr>
          <w:lang w:val="fr-FR"/>
        </w:rPr>
        <w:t xml:space="preserve">, </w:t>
      </w:r>
      <w:r w:rsidRPr="00576064">
        <w:rPr>
          <w:i/>
          <w:iCs/>
          <w:lang w:val="fr-FR"/>
        </w:rPr>
        <w:t>9</w:t>
      </w:r>
      <w:r w:rsidRPr="00576064">
        <w:rPr>
          <w:lang w:val="fr-FR"/>
        </w:rPr>
        <w:t>(1), 2565. https://doi.org/10.1038/s41467-018-04889-z</w:t>
      </w:r>
    </w:p>
    <w:p w14:paraId="36F3370E" w14:textId="77777777" w:rsidR="00576064" w:rsidRDefault="00576064" w:rsidP="000921B1">
      <w:pPr>
        <w:pStyle w:val="Bibliography"/>
        <w:jc w:val="left"/>
      </w:pPr>
      <w:r w:rsidRPr="00576064">
        <w:rPr>
          <w:lang w:val="fr-FR"/>
        </w:rPr>
        <w:lastRenderedPageBreak/>
        <w:t xml:space="preserve">Jarzyna, M. A., Zuckerberg, B., Porter, W. F., Finley, A. O., &amp; Maurer, B. A. (2015). </w:t>
      </w:r>
      <w:r>
        <w:t xml:space="preserve">Spatial scaling of temporal changes in avian communities: Scale dependence of community turnover. </w:t>
      </w:r>
      <w:r>
        <w:rPr>
          <w:i/>
          <w:iCs/>
        </w:rPr>
        <w:t>Global Ecology and Biogeography</w:t>
      </w:r>
      <w:r>
        <w:t xml:space="preserve">, </w:t>
      </w:r>
      <w:r>
        <w:rPr>
          <w:i/>
          <w:iCs/>
        </w:rPr>
        <w:t>24</w:t>
      </w:r>
      <w:r>
        <w:t>(11), 1236–1248. https://doi.org/10.1111/geb.12361</w:t>
      </w:r>
    </w:p>
    <w:p w14:paraId="2B93DE44" w14:textId="77777777" w:rsidR="00576064" w:rsidRDefault="00576064" w:rsidP="000921B1">
      <w:pPr>
        <w:pStyle w:val="Bibliography"/>
        <w:jc w:val="left"/>
      </w:pPr>
      <w:r>
        <w:t xml:space="preserve">Jiguet, F., Devictor, V., Julliard, R., &amp; Couvet, D. (2012). French citizens monitoring ordinary birds provide tools for conservation and ecological sciences. </w:t>
      </w:r>
      <w:r>
        <w:rPr>
          <w:i/>
          <w:iCs/>
        </w:rPr>
        <w:t>Acta Oecologica</w:t>
      </w:r>
      <w:r>
        <w:t xml:space="preserve">, </w:t>
      </w:r>
      <w:r>
        <w:rPr>
          <w:i/>
          <w:iCs/>
        </w:rPr>
        <w:t>44</w:t>
      </w:r>
      <w:r>
        <w:t>, 58–66. https://doi.org/10.1016/j.actao.2011.05.003</w:t>
      </w:r>
    </w:p>
    <w:p w14:paraId="62C2A9CC" w14:textId="77777777" w:rsidR="00576064" w:rsidRDefault="00576064" w:rsidP="000921B1">
      <w:pPr>
        <w:pStyle w:val="Bibliography"/>
        <w:jc w:val="left"/>
      </w:pPr>
      <w:r>
        <w:t xml:space="preserve">Kamp, J., Frank, C., Trautmann, S., Busch, M., Dröschmeister, R., Flade, M., Gerlach, B., Karthäuser, J., Kunz, F., Mitschke, A., Schwarz, J., &amp; Sudfeldt, C. (2021). Population trends of common breeding birds in Germany 1990–2018. </w:t>
      </w:r>
      <w:r>
        <w:rPr>
          <w:i/>
          <w:iCs/>
        </w:rPr>
        <w:t>Journal of Ornithology</w:t>
      </w:r>
      <w:r>
        <w:t xml:space="preserve">, </w:t>
      </w:r>
      <w:r>
        <w:rPr>
          <w:i/>
          <w:iCs/>
        </w:rPr>
        <w:t>162</w:t>
      </w:r>
      <w:r>
        <w:t>(1), 1–15. https://doi.org/10.1007/s10336-020-01830-4</w:t>
      </w:r>
    </w:p>
    <w:p w14:paraId="60F8E1CE" w14:textId="77777777" w:rsidR="00576064" w:rsidRDefault="00576064" w:rsidP="000921B1">
      <w:pPr>
        <w:pStyle w:val="Bibliography"/>
        <w:jc w:val="left"/>
      </w:pPr>
      <w:r>
        <w:t xml:space="preserve">Keil, P., Biesmeijer, J. C., Barendregt, A., Reemer, M., &amp; Kunin, W. E. (2011). Biodiversity change is scale-dependent: An example from Dutch and UK hoverflies (Diptera, Syrphidae). </w:t>
      </w:r>
      <w:r>
        <w:rPr>
          <w:i/>
          <w:iCs/>
        </w:rPr>
        <w:t>Ecography</w:t>
      </w:r>
      <w:r>
        <w:t xml:space="preserve">, </w:t>
      </w:r>
      <w:r>
        <w:rPr>
          <w:i/>
          <w:iCs/>
        </w:rPr>
        <w:t>34</w:t>
      </w:r>
      <w:r>
        <w:t>(3), 392–401. https://doi.org/10.1111/j.1600-0587.2010.06554.x</w:t>
      </w:r>
    </w:p>
    <w:p w14:paraId="46FB8EDA" w14:textId="77777777" w:rsidR="00576064" w:rsidRDefault="00576064" w:rsidP="000921B1">
      <w:pPr>
        <w:pStyle w:val="Bibliography"/>
        <w:jc w:val="left"/>
      </w:pPr>
      <w:r>
        <w:t xml:space="preserve">Keil, P., &amp; Chase, J. M. (2019). Global patterns and drivers of tree diversity integrated across a continuum of spatial grains. </w:t>
      </w:r>
      <w:r>
        <w:rPr>
          <w:i/>
          <w:iCs/>
        </w:rPr>
        <w:t>Nature Ecology &amp; Evolution</w:t>
      </w:r>
      <w:r>
        <w:t xml:space="preserve">, </w:t>
      </w:r>
      <w:r>
        <w:rPr>
          <w:i/>
          <w:iCs/>
        </w:rPr>
        <w:t>3</w:t>
      </w:r>
      <w:r>
        <w:t>(3), 390–399. https://doi.org/10.1038/s41559-019-0799-0</w:t>
      </w:r>
    </w:p>
    <w:p w14:paraId="3BA41411" w14:textId="77777777" w:rsidR="00576064" w:rsidRDefault="00576064" w:rsidP="000921B1">
      <w:pPr>
        <w:pStyle w:val="Bibliography"/>
        <w:jc w:val="left"/>
      </w:pPr>
      <w:r>
        <w:t xml:space="preserve">Keil, P., Pereira, H. M., Cabral, J. S., Chase, J. M., May, F., Martins, I. S., &amp; Winter, M. (2018). Spatial scaling of extinction rates: Theory and data reveal nonlinearity and a major upscaling and downscaling challenge. </w:t>
      </w:r>
      <w:r>
        <w:rPr>
          <w:i/>
          <w:iCs/>
        </w:rPr>
        <w:t>Global Ecology and Biogeography</w:t>
      </w:r>
      <w:r>
        <w:t xml:space="preserve">, </w:t>
      </w:r>
      <w:r>
        <w:rPr>
          <w:i/>
          <w:iCs/>
        </w:rPr>
        <w:t>27</w:t>
      </w:r>
      <w:r>
        <w:t>(1), 2–13. https://doi.org/10.1111/geb.12669</w:t>
      </w:r>
    </w:p>
    <w:p w14:paraId="20A2A5F9" w14:textId="77777777" w:rsidR="00576064" w:rsidRDefault="00576064" w:rsidP="000921B1">
      <w:pPr>
        <w:pStyle w:val="Bibliography"/>
        <w:jc w:val="left"/>
      </w:pPr>
      <w:r>
        <w:t xml:space="preserve">Keller, V., Herrando, S., Voříšek, P., Franch, M., Kipson, M., Milanesi, P., Martí, D., Anton, M., Klvaňová, A., Kalyakin, M. V., Bauer, H.-G., &amp; Foppen, R. P. B. (2020). </w:t>
      </w:r>
      <w:r>
        <w:rPr>
          <w:i/>
          <w:iCs/>
        </w:rPr>
        <w:lastRenderedPageBreak/>
        <w:t>European Breeding Bird Atlas 2: Distribution, Abundance and Change</w:t>
      </w:r>
      <w:r>
        <w:t>. Lynx Edicions. https://www.ebba2.info/results/</w:t>
      </w:r>
    </w:p>
    <w:p w14:paraId="1AC5F41C" w14:textId="77777777" w:rsidR="00576064" w:rsidRDefault="00576064" w:rsidP="000921B1">
      <w:pPr>
        <w:pStyle w:val="Bibliography"/>
        <w:jc w:val="left"/>
      </w:pPr>
      <w:r>
        <w:t xml:space="preserve">Koleff, P., Gaston, K. J., &amp; Lennon, J. J. (2003). Measuring beta diversity for presence-absence data. </w:t>
      </w:r>
      <w:r>
        <w:rPr>
          <w:i/>
          <w:iCs/>
        </w:rPr>
        <w:t>Journal of Animal Ecology</w:t>
      </w:r>
      <w:r>
        <w:t xml:space="preserve">, </w:t>
      </w:r>
      <w:r>
        <w:rPr>
          <w:i/>
          <w:iCs/>
        </w:rPr>
        <w:t>72</w:t>
      </w:r>
      <w:r>
        <w:t>(3), 367–382. https://doi.org/10.1046/j.1365-2656.2003.00710.x</w:t>
      </w:r>
    </w:p>
    <w:p w14:paraId="3732A7EB" w14:textId="77777777" w:rsidR="00576064" w:rsidRDefault="00576064" w:rsidP="000921B1">
      <w:pPr>
        <w:pStyle w:val="Bibliography"/>
        <w:jc w:val="left"/>
      </w:pPr>
      <w:r>
        <w:t xml:space="preserve">La Sorte, F. A. (2006). Geographical expansion and increased prevalence of common species in avian assemblages: Implications for large-scale patterns of species richness. </w:t>
      </w:r>
      <w:r>
        <w:rPr>
          <w:i/>
          <w:iCs/>
        </w:rPr>
        <w:t>Journal of Biogeography</w:t>
      </w:r>
      <w:r>
        <w:t xml:space="preserve">, </w:t>
      </w:r>
      <w:r>
        <w:rPr>
          <w:i/>
          <w:iCs/>
        </w:rPr>
        <w:t>33</w:t>
      </w:r>
      <w:r>
        <w:t>(7), 1183–1191. https://doi.org/10.1111/j.1365-2699.2006.01480.x</w:t>
      </w:r>
    </w:p>
    <w:p w14:paraId="2D60C2BB" w14:textId="77777777" w:rsidR="00576064" w:rsidRDefault="00576064" w:rsidP="000921B1">
      <w:pPr>
        <w:pStyle w:val="Bibliography"/>
        <w:jc w:val="left"/>
      </w:pPr>
      <w:r>
        <w:t xml:space="preserve">La Sorte, F. A., &amp; Boecklen, W. J. (2005). Changes in the diversity structure of avian assemblages in North America. </w:t>
      </w:r>
      <w:r>
        <w:rPr>
          <w:i/>
          <w:iCs/>
        </w:rPr>
        <w:t>Global Ecology and Biogeography</w:t>
      </w:r>
      <w:r>
        <w:t xml:space="preserve">, </w:t>
      </w:r>
      <w:r>
        <w:rPr>
          <w:i/>
          <w:iCs/>
        </w:rPr>
        <w:t>14</w:t>
      </w:r>
      <w:r>
        <w:t>(4), 367–378. https://doi.org/10.1111/j.1466-822X.2005.00160.x</w:t>
      </w:r>
    </w:p>
    <w:p w14:paraId="741B4A09" w14:textId="77777777" w:rsidR="00576064" w:rsidRDefault="00576064" w:rsidP="000921B1">
      <w:pPr>
        <w:pStyle w:val="Bibliography"/>
        <w:jc w:val="left"/>
      </w:pPr>
      <w:r>
        <w:t xml:space="preserve">La Sorte, F. A., Lee, T. M., Wilman, H., &amp; Jetz, W. (2009). Disparities between observed and predicted impacts of climate change on winter bird assemblages. </w:t>
      </w:r>
      <w:r>
        <w:rPr>
          <w:i/>
          <w:iCs/>
        </w:rPr>
        <w:t>Proceedings of the Royal Society B: Biological Sciences</w:t>
      </w:r>
      <w:r>
        <w:t xml:space="preserve">, </w:t>
      </w:r>
      <w:r>
        <w:rPr>
          <w:i/>
          <w:iCs/>
        </w:rPr>
        <w:t>276</w:t>
      </w:r>
      <w:r>
        <w:t>(1670), 3167–3174. https://doi.org/10.1098/rspb.2009.0162</w:t>
      </w:r>
    </w:p>
    <w:p w14:paraId="55F42DC2" w14:textId="77777777" w:rsidR="00576064" w:rsidRDefault="00576064" w:rsidP="000921B1">
      <w:pPr>
        <w:pStyle w:val="Bibliography"/>
        <w:jc w:val="left"/>
      </w:pPr>
      <w:r>
        <w:t xml:space="preserve">Latta, S. C., Tinoco, B. A., Astudillo, P. X., &amp; Graham, C. H. (2011). Patterns and Magnitude of Temporal Change in Avian Communities in the Ecuadorian Andes. </w:t>
      </w:r>
      <w:r>
        <w:rPr>
          <w:i/>
          <w:iCs/>
        </w:rPr>
        <w:t>The Condor</w:t>
      </w:r>
      <w:r>
        <w:t xml:space="preserve">, </w:t>
      </w:r>
      <w:r>
        <w:rPr>
          <w:i/>
          <w:iCs/>
        </w:rPr>
        <w:t>113</w:t>
      </w:r>
      <w:r>
        <w:t>(1), 24–40. https://doi.org/10.1525/cond.2011.090252</w:t>
      </w:r>
    </w:p>
    <w:p w14:paraId="138C5A4C" w14:textId="77777777" w:rsidR="00576064" w:rsidRDefault="00576064" w:rsidP="000921B1">
      <w:pPr>
        <w:pStyle w:val="Bibliography"/>
        <w:jc w:val="left"/>
      </w:pPr>
      <w:r>
        <w:t xml:space="preserve">Levin, S. A. (1992). The Problem of Pattern and Scale in Ecology: The Robert H. MacArthur Award Lecture. </w:t>
      </w:r>
      <w:r>
        <w:rPr>
          <w:i/>
          <w:iCs/>
        </w:rPr>
        <w:t>Ecology</w:t>
      </w:r>
      <w:r>
        <w:t xml:space="preserve">, </w:t>
      </w:r>
      <w:r>
        <w:rPr>
          <w:i/>
          <w:iCs/>
        </w:rPr>
        <w:t>73</w:t>
      </w:r>
      <w:r>
        <w:t>(6), 1943–1967. https://doi.org/10.2307/1941447</w:t>
      </w:r>
    </w:p>
    <w:p w14:paraId="0A70E1E4" w14:textId="77777777" w:rsidR="00576064" w:rsidRDefault="00576064" w:rsidP="000921B1">
      <w:pPr>
        <w:pStyle w:val="Bibliography"/>
        <w:jc w:val="left"/>
      </w:pPr>
      <w:r>
        <w:t xml:space="preserve">Marques, A., Martins, I. S., Kastner, T., Plutzar, C., Theurl, M. C., Eisenmenger, N., Huijbregts, M. A. J., Wood, R., Stadler, K., Bruckner, M., Canelas, J., Hilbers, J. P., Tukker, A., Erb, K., &amp; Pereira, H. M. (2019). Increasing impacts of land use on biodiversity and carbon sequestration driven by population and economic growth. </w:t>
      </w:r>
      <w:r>
        <w:rPr>
          <w:i/>
          <w:iCs/>
        </w:rPr>
        <w:lastRenderedPageBreak/>
        <w:t>Nature Ecology &amp; Evolution</w:t>
      </w:r>
      <w:r>
        <w:t xml:space="preserve">, </w:t>
      </w:r>
      <w:r>
        <w:rPr>
          <w:i/>
          <w:iCs/>
        </w:rPr>
        <w:t>3</w:t>
      </w:r>
      <w:r>
        <w:t>(4), Article 4. https://doi.org/10.1038/s41559-019-0824-3</w:t>
      </w:r>
    </w:p>
    <w:p w14:paraId="279697DC" w14:textId="77777777" w:rsidR="00576064" w:rsidRDefault="00576064" w:rsidP="000921B1">
      <w:pPr>
        <w:pStyle w:val="Bibliography"/>
        <w:jc w:val="left"/>
      </w:pPr>
      <w:r>
        <w:t xml:space="preserve">McGill, B. J., Dornelas, M., Gotelli, N. J., &amp; Magurran, A. E. (2015). Fifteen forms of biodiversity trend in the Anthropocene. </w:t>
      </w:r>
      <w:r>
        <w:rPr>
          <w:i/>
          <w:iCs/>
        </w:rPr>
        <w:t>Trends in Ecology &amp; Evolution</w:t>
      </w:r>
      <w:r>
        <w:t xml:space="preserve">, </w:t>
      </w:r>
      <w:r>
        <w:rPr>
          <w:i/>
          <w:iCs/>
        </w:rPr>
        <w:t>30</w:t>
      </w:r>
      <w:r>
        <w:t>(2), 104–113. https://doi.org/10.1016/j.tree.2014.11.006</w:t>
      </w:r>
    </w:p>
    <w:p w14:paraId="574C96F5" w14:textId="77777777" w:rsidR="00576064" w:rsidRDefault="00576064" w:rsidP="000921B1">
      <w:pPr>
        <w:pStyle w:val="Bibliography"/>
        <w:jc w:val="left"/>
      </w:pPr>
      <w:r>
        <w:t xml:space="preserve">McGill, B. J., Enquist, B. J., Weiher, E., &amp; Westoby, M. (2006). Rebuilding community ecology from functional traits. </w:t>
      </w:r>
      <w:r>
        <w:rPr>
          <w:i/>
          <w:iCs/>
        </w:rPr>
        <w:t>Trends in Ecology &amp; Evolution</w:t>
      </w:r>
      <w:r>
        <w:t xml:space="preserve">, </w:t>
      </w:r>
      <w:r>
        <w:rPr>
          <w:i/>
          <w:iCs/>
        </w:rPr>
        <w:t>21</w:t>
      </w:r>
      <w:r>
        <w:t>(4), 178–185. https://doi.org/10.1016/j.tree.2006.02.002</w:t>
      </w:r>
    </w:p>
    <w:p w14:paraId="30480C26" w14:textId="77777777" w:rsidR="00576064" w:rsidRDefault="00576064" w:rsidP="000921B1">
      <w:pPr>
        <w:pStyle w:val="Bibliography"/>
        <w:jc w:val="left"/>
      </w:pPr>
      <w:r>
        <w:t xml:space="preserve">McKinney, M. L., &amp; Lockwood, J. L. (1999). Biotic homogenization: A few winners replacing many losers in the next mass extinction. </w:t>
      </w:r>
      <w:r>
        <w:rPr>
          <w:i/>
          <w:iCs/>
        </w:rPr>
        <w:t>Trends in Ecology &amp; Evolution</w:t>
      </w:r>
      <w:r>
        <w:t xml:space="preserve">, </w:t>
      </w:r>
      <w:r>
        <w:rPr>
          <w:i/>
          <w:iCs/>
        </w:rPr>
        <w:t>14</w:t>
      </w:r>
      <w:r>
        <w:t>(11), 450–453. https://doi.org/10.1016/S0169-5347(99)01679-1</w:t>
      </w:r>
    </w:p>
    <w:p w14:paraId="5706CACC" w14:textId="77777777" w:rsidR="00576064" w:rsidRPr="00576064" w:rsidRDefault="00576064" w:rsidP="000921B1">
      <w:pPr>
        <w:pStyle w:val="Bibliography"/>
        <w:jc w:val="left"/>
        <w:rPr>
          <w:lang w:val="fr-FR"/>
        </w:rPr>
      </w:pPr>
      <w:r>
        <w:t xml:space="preserve">Meyer, C., Kreft, H., Guralnick, R., &amp; Jetz, W. (2015). Global priorities for an effective information basis of biodiversity distributions. </w:t>
      </w:r>
      <w:r w:rsidRPr="00576064">
        <w:rPr>
          <w:i/>
          <w:iCs/>
          <w:lang w:val="fr-FR"/>
        </w:rPr>
        <w:t>Nature Communications</w:t>
      </w:r>
      <w:r w:rsidRPr="00576064">
        <w:rPr>
          <w:lang w:val="fr-FR"/>
        </w:rPr>
        <w:t xml:space="preserve">, </w:t>
      </w:r>
      <w:r w:rsidRPr="00576064">
        <w:rPr>
          <w:i/>
          <w:iCs/>
          <w:lang w:val="fr-FR"/>
        </w:rPr>
        <w:t>6</w:t>
      </w:r>
      <w:r w:rsidRPr="00576064">
        <w:rPr>
          <w:lang w:val="fr-FR"/>
        </w:rPr>
        <w:t>(1), 8221. https://doi.org/10.1038/ncomms9221</w:t>
      </w:r>
    </w:p>
    <w:p w14:paraId="3A9EC868" w14:textId="77777777" w:rsidR="00576064" w:rsidRDefault="00576064" w:rsidP="000921B1">
      <w:pPr>
        <w:pStyle w:val="Bibliography"/>
        <w:jc w:val="left"/>
      </w:pPr>
      <w:r w:rsidRPr="00576064">
        <w:rPr>
          <w:lang w:val="fr-FR"/>
        </w:rPr>
        <w:t xml:space="preserve">Monnet, A.-C., Jiguet, F., Meynard, C. N., Mouillot, D., Mouquet, N., Thuiller, W., &amp; Devictor, V. (2014). </w:t>
      </w:r>
      <w:r>
        <w:t xml:space="preserve">Asynchrony of taxonomic, functional and phylogenetic diversity in birds. </w:t>
      </w:r>
      <w:r>
        <w:rPr>
          <w:i/>
          <w:iCs/>
        </w:rPr>
        <w:t>Global Ecology and Biogeography</w:t>
      </w:r>
      <w:r>
        <w:t xml:space="preserve">, </w:t>
      </w:r>
      <w:r>
        <w:rPr>
          <w:i/>
          <w:iCs/>
        </w:rPr>
        <w:t>23</w:t>
      </w:r>
      <w:r>
        <w:t>(7), 780–788. https://doi.org/10.1111/geb.12179</w:t>
      </w:r>
    </w:p>
    <w:p w14:paraId="787AFE84" w14:textId="77777777" w:rsidR="00576064" w:rsidRDefault="00576064" w:rsidP="000921B1">
      <w:pPr>
        <w:pStyle w:val="Bibliography"/>
        <w:jc w:val="left"/>
      </w:pPr>
      <w:r w:rsidRPr="00576064">
        <w:rPr>
          <w:lang w:val="fr-FR"/>
        </w:rPr>
        <w:t xml:space="preserve">Mouquet, N., Devictor, V., Meynard, C. N., Munoz, F., Bersier, L.-F., Chave, J., Couteron, P., Dalecky, A., Fontaine, C., Gravel, D., Hardy, O. J., Jabot, F., Lavergne, S., Leibold, M., Mouillot, D., Münkemüller, T., Pavoine, S., Prinzing, A., Rodrigues, A. S. L., … </w:t>
      </w:r>
      <w:r>
        <w:t xml:space="preserve">Thuiller, W. (2012). Ecophylogenetics: Advances and perspectives. </w:t>
      </w:r>
      <w:r>
        <w:rPr>
          <w:i/>
          <w:iCs/>
        </w:rPr>
        <w:t>Biological Reviews</w:t>
      </w:r>
      <w:r>
        <w:t xml:space="preserve">, </w:t>
      </w:r>
      <w:r>
        <w:rPr>
          <w:i/>
          <w:iCs/>
        </w:rPr>
        <w:t>87</w:t>
      </w:r>
      <w:r>
        <w:t>(4), 769–785. https://doi.org/10.1111/j.1469-185X.2012.00224.x</w:t>
      </w:r>
    </w:p>
    <w:p w14:paraId="21830BC3" w14:textId="77777777" w:rsidR="00576064" w:rsidRDefault="00576064" w:rsidP="000921B1">
      <w:pPr>
        <w:pStyle w:val="Bibliography"/>
        <w:jc w:val="left"/>
      </w:pPr>
      <w:r>
        <w:lastRenderedPageBreak/>
        <w:t xml:space="preserve">Nekola, J. C., &amp; White, P. S. (1999). The distance decay of similarity in biogeography and ecology. </w:t>
      </w:r>
      <w:r>
        <w:rPr>
          <w:i/>
          <w:iCs/>
        </w:rPr>
        <w:t>Journal of Biogeography</w:t>
      </w:r>
      <w:r>
        <w:t xml:space="preserve">, </w:t>
      </w:r>
      <w:r>
        <w:rPr>
          <w:i/>
          <w:iCs/>
        </w:rPr>
        <w:t>26</w:t>
      </w:r>
      <w:r>
        <w:t>(4), 867–878. https://doi.org/10.1046/j.1365-2699.1999.00305.x</w:t>
      </w:r>
    </w:p>
    <w:p w14:paraId="3B66EA6B" w14:textId="77777777" w:rsidR="00576064" w:rsidRDefault="00576064" w:rsidP="000921B1">
      <w:pPr>
        <w:pStyle w:val="Bibliography"/>
        <w:jc w:val="left"/>
      </w:pPr>
      <w:r>
        <w:t xml:space="preserve">Pereira, H. M., Navarro, L. M., &amp; Martins, I. S. (2012). Global Biodiversity Change: The Bad, the Good, and the Unknown. </w:t>
      </w:r>
      <w:r>
        <w:rPr>
          <w:i/>
          <w:iCs/>
        </w:rPr>
        <w:t>Annual Review of Environment and Resources</w:t>
      </w:r>
      <w:r>
        <w:t xml:space="preserve">, </w:t>
      </w:r>
      <w:r>
        <w:rPr>
          <w:i/>
          <w:iCs/>
        </w:rPr>
        <w:t>37</w:t>
      </w:r>
      <w:r>
        <w:t>(1), 25–50. https://doi.org/10.1146/annurev-environ-042911-093511</w:t>
      </w:r>
    </w:p>
    <w:p w14:paraId="763BD5A6" w14:textId="77777777" w:rsidR="00576064" w:rsidRDefault="00576064" w:rsidP="000921B1">
      <w:pPr>
        <w:pStyle w:val="Bibliography"/>
        <w:jc w:val="left"/>
      </w:pPr>
      <w:r>
        <w:t xml:space="preserve">Pielou, E. C. (1966). The measurement of diversity in different types of biological collections. </w:t>
      </w:r>
      <w:r>
        <w:rPr>
          <w:i/>
          <w:iCs/>
        </w:rPr>
        <w:t>Journal of Theoretical Biology</w:t>
      </w:r>
      <w:r>
        <w:t xml:space="preserve">, </w:t>
      </w:r>
      <w:r>
        <w:rPr>
          <w:i/>
          <w:iCs/>
        </w:rPr>
        <w:t>13</w:t>
      </w:r>
      <w:r>
        <w:t>, 131–144. https://doi.org/10.1016/0022-5193(66)90013-0</w:t>
      </w:r>
    </w:p>
    <w:p w14:paraId="708025C8" w14:textId="77777777" w:rsidR="00576064" w:rsidRDefault="00576064" w:rsidP="000921B1">
      <w:pPr>
        <w:pStyle w:val="Bibliography"/>
        <w:jc w:val="left"/>
      </w:pPr>
      <w:r>
        <w:t xml:space="preserve">Preston, F. W. (1960). Time and Space and the Variation of Species. </w:t>
      </w:r>
      <w:r>
        <w:rPr>
          <w:i/>
          <w:iCs/>
        </w:rPr>
        <w:t>Ecology</w:t>
      </w:r>
      <w:r>
        <w:t xml:space="preserve">, </w:t>
      </w:r>
      <w:r>
        <w:rPr>
          <w:i/>
          <w:iCs/>
        </w:rPr>
        <w:t>41</w:t>
      </w:r>
      <w:r>
        <w:t>(4), 611–627. https://doi.org/10.2307/1931793</w:t>
      </w:r>
    </w:p>
    <w:p w14:paraId="7F3659D2" w14:textId="77777777" w:rsidR="00576064" w:rsidRDefault="00576064" w:rsidP="000921B1">
      <w:pPr>
        <w:pStyle w:val="Bibliography"/>
        <w:jc w:val="left"/>
      </w:pPr>
      <w:r>
        <w:t xml:space="preserve">Rahbek, C. (2005). The role of spatial scale and the perception of large-scale species-richness patterns. </w:t>
      </w:r>
      <w:r>
        <w:rPr>
          <w:i/>
          <w:iCs/>
        </w:rPr>
        <w:t>Ecology Letters</w:t>
      </w:r>
      <w:r>
        <w:t xml:space="preserve">, </w:t>
      </w:r>
      <w:r>
        <w:rPr>
          <w:i/>
          <w:iCs/>
        </w:rPr>
        <w:t>8</w:t>
      </w:r>
      <w:r>
        <w:t>(2), 224–239. https://doi.org/10.1111/j.1461-0248.2004.00701.x</w:t>
      </w:r>
    </w:p>
    <w:p w14:paraId="6320CA58" w14:textId="77777777" w:rsidR="00576064" w:rsidRDefault="00576064" w:rsidP="000921B1">
      <w:pPr>
        <w:pStyle w:val="Bibliography"/>
        <w:jc w:val="left"/>
      </w:pPr>
      <w:r>
        <w:t xml:space="preserve">Rigal, S., Devictor, V., Gaüzère, P., Kéfi, S., Forsman, J. T., Kajanus, M. H., Mönkkönen, M., &amp; Dakos, V. (2021). Biotic homogenisation in bird communities leads to large-scale changes in species associations. </w:t>
      </w:r>
      <w:r>
        <w:rPr>
          <w:i/>
          <w:iCs/>
        </w:rPr>
        <w:t>Oikos</w:t>
      </w:r>
      <w:r>
        <w:t xml:space="preserve">, </w:t>
      </w:r>
      <w:r>
        <w:rPr>
          <w:i/>
          <w:iCs/>
        </w:rPr>
        <w:t>n/a</w:t>
      </w:r>
      <w:r>
        <w:t>(n/a). https://doi.org/10.1111/oik.08756</w:t>
      </w:r>
    </w:p>
    <w:p w14:paraId="7BFF71F3" w14:textId="77777777" w:rsidR="00576064" w:rsidRDefault="00576064" w:rsidP="000921B1">
      <w:pPr>
        <w:pStyle w:val="Bibliography"/>
        <w:jc w:val="left"/>
      </w:pPr>
      <w:r>
        <w:t xml:space="preserve">Roels, S., Hannay, M., &amp; Lindell, C. (2019). Recovery of bird activity and species richness in an early-stage tropical forest restoration. </w:t>
      </w:r>
      <w:r>
        <w:rPr>
          <w:i/>
          <w:iCs/>
        </w:rPr>
        <w:t>Avian Conservation and Ecology</w:t>
      </w:r>
      <w:r>
        <w:t xml:space="preserve">, </w:t>
      </w:r>
      <w:r>
        <w:rPr>
          <w:i/>
          <w:iCs/>
        </w:rPr>
        <w:t>14</w:t>
      </w:r>
      <w:r>
        <w:t>(1). https://doi.org/10.5751/ACE-01330-140109</w:t>
      </w:r>
    </w:p>
    <w:p w14:paraId="11C36B45" w14:textId="77777777" w:rsidR="00576064" w:rsidRDefault="00576064" w:rsidP="000921B1">
      <w:pPr>
        <w:pStyle w:val="Bibliography"/>
        <w:jc w:val="left"/>
      </w:pPr>
      <w:r>
        <w:t xml:space="preserve">Rosenberg, K. V., Blancher, P. J., Stanton, J. C., &amp; Panjabi, A. O. (2017). Use of North American Breeding Bird Survey data in avian conservation assessments. </w:t>
      </w:r>
      <w:r>
        <w:rPr>
          <w:i/>
          <w:iCs/>
        </w:rPr>
        <w:t>The Condor</w:t>
      </w:r>
      <w:r>
        <w:t xml:space="preserve">, </w:t>
      </w:r>
      <w:r>
        <w:rPr>
          <w:i/>
          <w:iCs/>
        </w:rPr>
        <w:t>119</w:t>
      </w:r>
      <w:r>
        <w:t>(3), 594–606. https://doi.org/10.1650/CONDOR-17-57.1</w:t>
      </w:r>
    </w:p>
    <w:p w14:paraId="10F6F070" w14:textId="77777777" w:rsidR="00576064" w:rsidRDefault="00576064" w:rsidP="000921B1">
      <w:pPr>
        <w:pStyle w:val="Bibliography"/>
        <w:jc w:val="left"/>
      </w:pPr>
      <w:r>
        <w:lastRenderedPageBreak/>
        <w:t xml:space="preserve">Rosenberg, K. V., Dokter, A. M., Blancher, P. J., Sauer, J. R., Smith, A. C., Smith, P. A., Stanton, J. C., Panjabi, A., Helft, L., Parr, M., &amp; Marra, P. P. (2019). Decline of the North American avifauna. </w:t>
      </w:r>
      <w:r>
        <w:rPr>
          <w:i/>
          <w:iCs/>
        </w:rPr>
        <w:t>Science</w:t>
      </w:r>
      <w:r>
        <w:t xml:space="preserve">, </w:t>
      </w:r>
      <w:r>
        <w:rPr>
          <w:i/>
          <w:iCs/>
        </w:rPr>
        <w:t>366</w:t>
      </w:r>
      <w:r>
        <w:t>(6461), 120–124. https://doi.org/10.1126/science.aaw1313</w:t>
      </w:r>
    </w:p>
    <w:p w14:paraId="6C72BF44" w14:textId="77777777" w:rsidR="00576064" w:rsidRDefault="00576064" w:rsidP="000921B1">
      <w:pPr>
        <w:pStyle w:val="Bibliography"/>
        <w:jc w:val="left"/>
      </w:pPr>
      <w:r>
        <w:t xml:space="preserve">Sauer, J. R., Link, W. A., Fallon, J. E., Pardieck, K. L., &amp; Ziolkowski, D. J., Jr. (2013). The North American Breeding Bird Survey 1966–2011: Summary Analysis and Species Accounts. </w:t>
      </w:r>
      <w:r>
        <w:rPr>
          <w:i/>
          <w:iCs/>
        </w:rPr>
        <w:t>North American Fauna</w:t>
      </w:r>
      <w:r>
        <w:t xml:space="preserve">, </w:t>
      </w:r>
      <w:r>
        <w:rPr>
          <w:i/>
          <w:iCs/>
        </w:rPr>
        <w:t>79 (79)</w:t>
      </w:r>
      <w:r>
        <w:t>, 1–32. https://doi.org/10.3996/nafa.79.0001</w:t>
      </w:r>
    </w:p>
    <w:p w14:paraId="092097F5" w14:textId="77777777" w:rsidR="00576064" w:rsidRDefault="00576064" w:rsidP="000921B1">
      <w:pPr>
        <w:pStyle w:val="Bibliography"/>
        <w:jc w:val="left"/>
      </w:pPr>
      <w:r>
        <w:t xml:space="preserve">Sauer, J. R., Pardieck, K. L., Ziolkowski, D. J., Jr., Smith, A. C., Hudson, M.-A. R., Rodriguez, V., Berlanga, H., Niven, D. K., &amp; Link, W. A. (2017). The first 50 years of the North American Breeding Bird Survey. </w:t>
      </w:r>
      <w:r>
        <w:rPr>
          <w:i/>
          <w:iCs/>
        </w:rPr>
        <w:t>The Condor</w:t>
      </w:r>
      <w:r>
        <w:t xml:space="preserve">, </w:t>
      </w:r>
      <w:r>
        <w:rPr>
          <w:i/>
          <w:iCs/>
        </w:rPr>
        <w:t>119</w:t>
      </w:r>
      <w:r>
        <w:t>(3), 576–593. https://doi.org/10.1650/CONDOR-17-83.1</w:t>
      </w:r>
    </w:p>
    <w:p w14:paraId="4272360B" w14:textId="77777777" w:rsidR="00576064" w:rsidRDefault="00576064" w:rsidP="000921B1">
      <w:pPr>
        <w:pStyle w:val="Bibliography"/>
        <w:jc w:val="left"/>
      </w:pPr>
      <w:r>
        <w:t xml:space="preserve">Sax, D. F., &amp; Gaines, S. D. (2003). Species diversity: From global decreases to local increases. </w:t>
      </w:r>
      <w:r>
        <w:rPr>
          <w:i/>
          <w:iCs/>
        </w:rPr>
        <w:t>Trends in Ecology &amp; Evolution</w:t>
      </w:r>
      <w:r>
        <w:t xml:space="preserve">, </w:t>
      </w:r>
      <w:r>
        <w:rPr>
          <w:i/>
          <w:iCs/>
        </w:rPr>
        <w:t>18</w:t>
      </w:r>
      <w:r>
        <w:t>(11), 561–566. https://doi.org/10.1016/S0169-5347(03)00224-6</w:t>
      </w:r>
    </w:p>
    <w:p w14:paraId="32902BFF" w14:textId="77777777" w:rsidR="00576064" w:rsidRDefault="00576064" w:rsidP="000921B1">
      <w:pPr>
        <w:pStyle w:val="Bibliography"/>
        <w:jc w:val="left"/>
      </w:pPr>
      <w:r>
        <w:t xml:space="preserve">Scarton, F. (2017). Long-term trend of the waterbird community breeding in a heavily man-modified coastal lagoon: The case of the important bird area “Lagoon of Venice.” </w:t>
      </w:r>
      <w:r>
        <w:rPr>
          <w:i/>
          <w:iCs/>
        </w:rPr>
        <w:t>Journal of Coastal Conservation</w:t>
      </w:r>
      <w:r>
        <w:t xml:space="preserve">, </w:t>
      </w:r>
      <w:r>
        <w:rPr>
          <w:i/>
          <w:iCs/>
        </w:rPr>
        <w:t>21</w:t>
      </w:r>
      <w:r>
        <w:t>(1), 35–45. https://doi.org/10.1007/s11852-016-0470-8</w:t>
      </w:r>
    </w:p>
    <w:p w14:paraId="5FF4B3F8" w14:textId="77777777" w:rsidR="00576064" w:rsidRDefault="00576064" w:rsidP="000921B1">
      <w:pPr>
        <w:pStyle w:val="Bibliography"/>
        <w:jc w:val="left"/>
      </w:pPr>
      <w:r>
        <w:t xml:space="preserve">Schipper, A. M., Belmaker, J., Miranda, M. D. de, Navarro, L. M., Böhning-Gaese, K., Costello, M. J., Dornelas, M., Foppen, R., Hortal, J., Huijbregts, M. A. J., Martín-López, B., Pettorelli, N., Queiroz, C., Rossberg, A. G., Santini, L., Schiffers, K., Steinmann, Z. J. N., Visconti, P., Rondinini, C., &amp; Pereira, H. M. (2016). Contrasting changes in the abundance and diversity of North American bird assemblages from </w:t>
      </w:r>
      <w:r>
        <w:lastRenderedPageBreak/>
        <w:t xml:space="preserve">1971 to 2010. </w:t>
      </w:r>
      <w:r>
        <w:rPr>
          <w:i/>
          <w:iCs/>
        </w:rPr>
        <w:t>Global Change Biology</w:t>
      </w:r>
      <w:r>
        <w:t xml:space="preserve">, </w:t>
      </w:r>
      <w:r>
        <w:rPr>
          <w:i/>
          <w:iCs/>
        </w:rPr>
        <w:t>22</w:t>
      </w:r>
      <w:r>
        <w:t>(12), 3948–3959. https://doi.org/10.1111/gcb.13292</w:t>
      </w:r>
    </w:p>
    <w:p w14:paraId="49A9253B" w14:textId="77777777" w:rsidR="00576064" w:rsidRDefault="00576064" w:rsidP="000921B1">
      <w:pPr>
        <w:pStyle w:val="Bibliography"/>
        <w:jc w:val="left"/>
      </w:pPr>
      <w:r>
        <w:t xml:space="preserve">Semper-Pascual, A., Macchi, L., Sabatini, F. M., Decarre, J., Baumann, M., Blendinger, P. G., Gómez-Valencia, B., Mastrangelo, M. E., &amp; Kuemmerle, T. (2018). Mapping extinction debt highlights conservation opportunities for birds and mammals in the South American Chaco. </w:t>
      </w:r>
      <w:r>
        <w:rPr>
          <w:i/>
          <w:iCs/>
        </w:rPr>
        <w:t>Journal of Applied Ecology</w:t>
      </w:r>
      <w:r>
        <w:t xml:space="preserve">, </w:t>
      </w:r>
      <w:r>
        <w:rPr>
          <w:i/>
          <w:iCs/>
        </w:rPr>
        <w:t>55</w:t>
      </w:r>
      <w:r>
        <w:t>(3), 1218–1229. https://doi.org/10.1111/1365-2664.13074</w:t>
      </w:r>
    </w:p>
    <w:p w14:paraId="79063719" w14:textId="77777777" w:rsidR="00576064" w:rsidRDefault="00576064" w:rsidP="000921B1">
      <w:pPr>
        <w:pStyle w:val="Bibliography"/>
        <w:jc w:val="left"/>
      </w:pPr>
      <w:r>
        <w:t xml:space="preserve">Shannon, C. E. (1948). A mathematical theory of communication. </w:t>
      </w:r>
      <w:r>
        <w:rPr>
          <w:i/>
          <w:iCs/>
        </w:rPr>
        <w:t>The Bell System Technical Journal</w:t>
      </w:r>
      <w:r>
        <w:t xml:space="preserve">, </w:t>
      </w:r>
      <w:r>
        <w:rPr>
          <w:i/>
          <w:iCs/>
        </w:rPr>
        <w:t>27</w:t>
      </w:r>
      <w:r>
        <w:t>(3), 379–423. https://doi.org/10.1002/j.1538-7305.1948.tb01338.x</w:t>
      </w:r>
    </w:p>
    <w:p w14:paraId="7E7CC525" w14:textId="77777777" w:rsidR="00576064" w:rsidRDefault="00576064" w:rsidP="000921B1">
      <w:pPr>
        <w:pStyle w:val="Bibliography"/>
        <w:jc w:val="left"/>
      </w:pPr>
      <w:r>
        <w:t xml:space="preserve">Simpson, E. H. (1949). Measurement of Diversity. </w:t>
      </w:r>
      <w:r>
        <w:rPr>
          <w:i/>
          <w:iCs/>
        </w:rPr>
        <w:t>Nature</w:t>
      </w:r>
      <w:r>
        <w:t xml:space="preserve">, </w:t>
      </w:r>
      <w:r>
        <w:rPr>
          <w:i/>
          <w:iCs/>
        </w:rPr>
        <w:t>163</w:t>
      </w:r>
      <w:r>
        <w:t>(4148), 688–688. https://doi.org/10.1038/163688a0</w:t>
      </w:r>
    </w:p>
    <w:p w14:paraId="13A42171" w14:textId="77777777" w:rsidR="00576064" w:rsidRDefault="00576064" w:rsidP="000921B1">
      <w:pPr>
        <w:pStyle w:val="Bibliography"/>
        <w:jc w:val="left"/>
      </w:pPr>
      <w:r>
        <w:t xml:space="preserve">Sirami, C., &amp; Monadjem, A. (2012). Changes in bird communities in Swaziland savannas between 1998 and 2008 owing to shrub encroachment. </w:t>
      </w:r>
      <w:r>
        <w:rPr>
          <w:i/>
          <w:iCs/>
        </w:rPr>
        <w:t>Diversity and Distributions</w:t>
      </w:r>
      <w:r>
        <w:t xml:space="preserve">, </w:t>
      </w:r>
      <w:r>
        <w:rPr>
          <w:i/>
          <w:iCs/>
        </w:rPr>
        <w:t>18</w:t>
      </w:r>
      <w:r>
        <w:t>(4), 390–400. https://doi.org/10.1111/j.1472-4642.2011.00810.x</w:t>
      </w:r>
    </w:p>
    <w:p w14:paraId="1AA3AF6A" w14:textId="77777777" w:rsidR="00576064" w:rsidRDefault="00576064" w:rsidP="000921B1">
      <w:pPr>
        <w:pStyle w:val="Bibliography"/>
        <w:jc w:val="left"/>
      </w:pPr>
      <w:r>
        <w:t xml:space="preserve">Smith, F. D. M., May, R. M., Pellew, R., Johnson, T. H., &amp; Walter, K. S. (1993). Estimating extinction rates. </w:t>
      </w:r>
      <w:r>
        <w:rPr>
          <w:i/>
          <w:iCs/>
        </w:rPr>
        <w:t>Nature</w:t>
      </w:r>
      <w:r>
        <w:t xml:space="preserve">, </w:t>
      </w:r>
      <w:r>
        <w:rPr>
          <w:i/>
          <w:iCs/>
        </w:rPr>
        <w:t>364</w:t>
      </w:r>
      <w:r>
        <w:t>(6437), Article 6437. https://doi.org/10.1038/364494b0</w:t>
      </w:r>
    </w:p>
    <w:p w14:paraId="148D344D" w14:textId="77777777" w:rsidR="00576064" w:rsidRDefault="00576064" w:rsidP="000921B1">
      <w:pPr>
        <w:pStyle w:val="Bibliography"/>
        <w:jc w:val="left"/>
      </w:pPr>
      <w:r>
        <w:t xml:space="preserve">Storch, D., Marquet, P., &amp; Brown, J. (Eds.). (2007). </w:t>
      </w:r>
      <w:r>
        <w:rPr>
          <w:i/>
          <w:iCs/>
        </w:rPr>
        <w:t>Scaling Biodiversity</w:t>
      </w:r>
      <w:r>
        <w:t>. Cambridge University Press. https://doi.org/10.1017/CBO9780511814938</w:t>
      </w:r>
    </w:p>
    <w:p w14:paraId="081C29B2" w14:textId="77777777" w:rsidR="00576064" w:rsidRDefault="00576064" w:rsidP="000921B1">
      <w:pPr>
        <w:pStyle w:val="Bibliography"/>
        <w:jc w:val="left"/>
      </w:pPr>
      <w:r>
        <w:t xml:space="preserve">Sullivan, B. L., Wood, C. L., Iliff, M. J., Bonney, R. E., Fink, D., &amp; Kelling, S. (2009). eBird: A citizen-based bird observation network in the biological sciences. </w:t>
      </w:r>
      <w:r>
        <w:rPr>
          <w:i/>
          <w:iCs/>
        </w:rPr>
        <w:t>Biological Conservation</w:t>
      </w:r>
      <w:r>
        <w:t xml:space="preserve">, </w:t>
      </w:r>
      <w:r>
        <w:rPr>
          <w:i/>
          <w:iCs/>
        </w:rPr>
        <w:t>142</w:t>
      </w:r>
      <w:r>
        <w:t>(10), 2282–2292. https://doi.org/10.1016/j.biocon.2009.05.006</w:t>
      </w:r>
    </w:p>
    <w:p w14:paraId="3B783C39" w14:textId="77777777" w:rsidR="00576064" w:rsidRDefault="00576064" w:rsidP="000921B1">
      <w:pPr>
        <w:pStyle w:val="Bibliography"/>
        <w:jc w:val="left"/>
      </w:pPr>
      <w:r>
        <w:t xml:space="preserve">The Convention on Biological Diversity, B. (2021, May 21). </w:t>
      </w:r>
      <w:r>
        <w:rPr>
          <w:i/>
          <w:iCs/>
        </w:rPr>
        <w:t>The Convention on Biological Diversity</w:t>
      </w:r>
      <w:r>
        <w:t>. Secretariat of the Convention on Biological Diversity. https://www.cbd.int/convention/</w:t>
      </w:r>
    </w:p>
    <w:p w14:paraId="0EAB3725" w14:textId="77777777" w:rsidR="00576064" w:rsidRDefault="00576064" w:rsidP="000921B1">
      <w:pPr>
        <w:pStyle w:val="Bibliography"/>
        <w:jc w:val="left"/>
      </w:pPr>
      <w:r>
        <w:lastRenderedPageBreak/>
        <w:t xml:space="preserve">Thompson, F. R., Burhans, D. E., &amp; Root, B. (2002). Effects of Point Count Protocol on Bird Abundance and Variability Estimates and Power to Detect Population Trends. </w:t>
      </w:r>
      <w:r>
        <w:rPr>
          <w:i/>
          <w:iCs/>
        </w:rPr>
        <w:t>Journal of Field Ornithology</w:t>
      </w:r>
      <w:r>
        <w:t xml:space="preserve">, </w:t>
      </w:r>
      <w:r>
        <w:rPr>
          <w:i/>
          <w:iCs/>
        </w:rPr>
        <w:t>73</w:t>
      </w:r>
      <w:r>
        <w:t>(2), 141–150. https://www.jstor.org/stable/4131137</w:t>
      </w:r>
    </w:p>
    <w:p w14:paraId="596F3126" w14:textId="77777777" w:rsidR="00576064" w:rsidRDefault="00576064" w:rsidP="000921B1">
      <w:pPr>
        <w:pStyle w:val="Bibliography"/>
        <w:jc w:val="left"/>
      </w:pPr>
      <w:r>
        <w:t xml:space="preserve">Tingley, M. W., &amp; Beissinger, S. R. (2013). Cryptic loss of montane avian richness and high community turnover over 100 years. </w:t>
      </w:r>
      <w:r>
        <w:rPr>
          <w:i/>
          <w:iCs/>
        </w:rPr>
        <w:t>Ecology</w:t>
      </w:r>
      <w:r>
        <w:t xml:space="preserve">, </w:t>
      </w:r>
      <w:r>
        <w:rPr>
          <w:i/>
          <w:iCs/>
        </w:rPr>
        <w:t>94</w:t>
      </w:r>
      <w:r>
        <w:t>(3), 598–609. https://doi.org/10.1890/12-0928.1</w:t>
      </w:r>
    </w:p>
    <w:p w14:paraId="19BD6D2D" w14:textId="77777777" w:rsidR="00576064" w:rsidRDefault="00576064" w:rsidP="000921B1">
      <w:pPr>
        <w:pStyle w:val="Bibliography"/>
        <w:jc w:val="left"/>
      </w:pPr>
      <w:r>
        <w:t xml:space="preserve">Vaidyanathan, G. (2021). The world’s species are playing musical chairs: How will it end? </w:t>
      </w:r>
      <w:r>
        <w:rPr>
          <w:i/>
          <w:iCs/>
        </w:rPr>
        <w:t>Nature</w:t>
      </w:r>
      <w:r>
        <w:t xml:space="preserve">, </w:t>
      </w:r>
      <w:r>
        <w:rPr>
          <w:i/>
          <w:iCs/>
        </w:rPr>
        <w:t>596</w:t>
      </w:r>
      <w:r>
        <w:t>(7870), 22–25. https://doi.org/10.1038/d41586-021-02088-3</w:t>
      </w:r>
    </w:p>
    <w:p w14:paraId="1312202E" w14:textId="77777777" w:rsidR="00576064" w:rsidRDefault="00576064" w:rsidP="000921B1">
      <w:pPr>
        <w:pStyle w:val="Bibliography"/>
        <w:jc w:val="left"/>
      </w:pPr>
      <w:r>
        <w:t xml:space="preserve">Van Turnhout, C. A. M., Foppen, R. P. B., Leuven, R. S. E. W., Siepel, H., &amp; Esselink, H. (2007). Scale-dependent homogenization: Changes in breeding bird diversity in the Netherlands over a 25-year period. </w:t>
      </w:r>
      <w:r>
        <w:rPr>
          <w:i/>
          <w:iCs/>
        </w:rPr>
        <w:t>Biological Conservation</w:t>
      </w:r>
      <w:r>
        <w:t xml:space="preserve">, </w:t>
      </w:r>
      <w:r>
        <w:rPr>
          <w:i/>
          <w:iCs/>
        </w:rPr>
        <w:t>134</w:t>
      </w:r>
      <w:r>
        <w:t>(4), 505–516. https://doi.org/10.1016/j.biocon.2006.09.011</w:t>
      </w:r>
    </w:p>
    <w:p w14:paraId="39694D78" w14:textId="77777777" w:rsidR="00576064" w:rsidRDefault="00576064" w:rsidP="000921B1">
      <w:pPr>
        <w:pStyle w:val="Bibliography"/>
        <w:jc w:val="left"/>
      </w:pPr>
      <w:r>
        <w:t xml:space="preserve">Vellend, M., Baeten, L., Myers-Smith, I. H., Elmendorf, S. C., Beausejour, R., Brown, C. D., De Frenne, P., Verheyen, K., &amp; Wipf, S. (2013). Global meta-analysis reveals no net change in local-scale plant biodiversity over time. </w:t>
      </w:r>
      <w:r>
        <w:rPr>
          <w:i/>
          <w:iCs/>
        </w:rPr>
        <w:t>Proceedings of the National Academy of Sciences</w:t>
      </w:r>
      <w:r>
        <w:t xml:space="preserve">, </w:t>
      </w:r>
      <w:r>
        <w:rPr>
          <w:i/>
          <w:iCs/>
        </w:rPr>
        <w:t>110</w:t>
      </w:r>
      <w:r>
        <w:t>(48), 19456–19459. https://doi.org/10.1073/pnas.1312779110</w:t>
      </w:r>
    </w:p>
    <w:p w14:paraId="17CDB662" w14:textId="77777777" w:rsidR="00576064" w:rsidRDefault="00576064" w:rsidP="000921B1">
      <w:pPr>
        <w:pStyle w:val="Bibliography"/>
        <w:jc w:val="left"/>
      </w:pPr>
      <w:r>
        <w:t xml:space="preserve">Walther, G.-R., Post, E., Convey, P., Menzel, A., Parmesan, C., Beebee, T. J. C., Fromentin, J.-M., Hoegh-Guldberg, O., &amp; Bairlein, F. (2002). Ecological responses to recent climate change. </w:t>
      </w:r>
      <w:r>
        <w:rPr>
          <w:i/>
          <w:iCs/>
        </w:rPr>
        <w:t>Nature</w:t>
      </w:r>
      <w:r>
        <w:t xml:space="preserve">, </w:t>
      </w:r>
      <w:r>
        <w:rPr>
          <w:i/>
          <w:iCs/>
        </w:rPr>
        <w:t>416</w:t>
      </w:r>
      <w:r>
        <w:t>(6879), Article 6879. https://doi.org/10.1038/416389a</w:t>
      </w:r>
    </w:p>
    <w:p w14:paraId="49DA9382" w14:textId="77777777" w:rsidR="00576064" w:rsidRDefault="00576064" w:rsidP="000921B1">
      <w:pPr>
        <w:pStyle w:val="Bibliography"/>
        <w:jc w:val="left"/>
      </w:pPr>
      <w:r>
        <w:t xml:space="preserve">Warkentin, I. G., &amp; Reed, J. M. (1999). Effects of habitat type and degradation on avian species richness in great basin riparian habitats. </w:t>
      </w:r>
      <w:r>
        <w:rPr>
          <w:i/>
          <w:iCs/>
        </w:rPr>
        <w:t>The Great Basin Naturalist</w:t>
      </w:r>
      <w:r>
        <w:t xml:space="preserve">, </w:t>
      </w:r>
      <w:r>
        <w:rPr>
          <w:i/>
          <w:iCs/>
        </w:rPr>
        <w:t>59</w:t>
      </w:r>
      <w:r>
        <w:t>(3), 205–212. https://www.jstor.org/stable/41713111</w:t>
      </w:r>
    </w:p>
    <w:p w14:paraId="6159CE1F" w14:textId="77777777" w:rsidR="00576064" w:rsidRDefault="00576064" w:rsidP="000921B1">
      <w:pPr>
        <w:pStyle w:val="Bibliography"/>
        <w:jc w:val="left"/>
      </w:pPr>
      <w:r>
        <w:lastRenderedPageBreak/>
        <w:t xml:space="preserve">Webb, C. O., Ackerly, D. D., McPeek, M. A., &amp; Donoghue, M. J. (2002). Phylogenies and Community Ecology. </w:t>
      </w:r>
      <w:r>
        <w:rPr>
          <w:i/>
          <w:iCs/>
        </w:rPr>
        <w:t>Annual Review of Ecology and Systematics</w:t>
      </w:r>
      <w:r>
        <w:t xml:space="preserve">, </w:t>
      </w:r>
      <w:r>
        <w:rPr>
          <w:i/>
          <w:iCs/>
        </w:rPr>
        <w:t>33</w:t>
      </w:r>
      <w:r>
        <w:t>(1), 475–505. https://doi.org/10.1146/annurev.ecolsys.33.010802.150448</w:t>
      </w:r>
    </w:p>
    <w:p w14:paraId="4D456AAE" w14:textId="77777777" w:rsidR="00576064" w:rsidRDefault="00576064" w:rsidP="000921B1">
      <w:pPr>
        <w:pStyle w:val="Bibliography"/>
        <w:jc w:val="left"/>
      </w:pPr>
      <w:r>
        <w:t xml:space="preserve">White, E. P. (2004). Two-phase species–time relationships in North American land birds. </w:t>
      </w:r>
      <w:r>
        <w:rPr>
          <w:i/>
          <w:iCs/>
        </w:rPr>
        <w:t>Ecology Letters</w:t>
      </w:r>
      <w:r>
        <w:t xml:space="preserve">, </w:t>
      </w:r>
      <w:r>
        <w:rPr>
          <w:i/>
          <w:iCs/>
        </w:rPr>
        <w:t>7</w:t>
      </w:r>
      <w:r>
        <w:t>(4), 329–336. https://doi.org/10.1111/j.1461-0248.2004.00581.x</w:t>
      </w:r>
    </w:p>
    <w:p w14:paraId="7B1A72DE" w14:textId="77777777" w:rsidR="00576064" w:rsidRDefault="00576064" w:rsidP="000921B1">
      <w:pPr>
        <w:pStyle w:val="Bibliography"/>
        <w:jc w:val="left"/>
      </w:pPr>
      <w:r>
        <w:t xml:space="preserve">Whittaker, R. H. (1960). Vegetation of the Siskiyou Mountains, Oregon and California. </w:t>
      </w:r>
      <w:r>
        <w:rPr>
          <w:i/>
          <w:iCs/>
        </w:rPr>
        <w:t>Ecological Monographs</w:t>
      </w:r>
      <w:r>
        <w:t xml:space="preserve">, </w:t>
      </w:r>
      <w:r>
        <w:rPr>
          <w:i/>
          <w:iCs/>
        </w:rPr>
        <w:t>30</w:t>
      </w:r>
      <w:r>
        <w:t>(3), 279–338. https://doi.org/10.2307/1943563</w:t>
      </w:r>
    </w:p>
    <w:p w14:paraId="40B5B0CD" w14:textId="77777777" w:rsidR="00576064" w:rsidRDefault="00576064" w:rsidP="000921B1">
      <w:pPr>
        <w:pStyle w:val="Bibliography"/>
        <w:jc w:val="left"/>
      </w:pPr>
      <w:r>
        <w:t xml:space="preserve">Whittaker, R. H. (1972). Evolution and Measurement of Species Diversity. </w:t>
      </w:r>
      <w:r>
        <w:rPr>
          <w:i/>
          <w:iCs/>
        </w:rPr>
        <w:t>TAXON</w:t>
      </w:r>
      <w:r>
        <w:t xml:space="preserve">, </w:t>
      </w:r>
      <w:r>
        <w:rPr>
          <w:i/>
          <w:iCs/>
        </w:rPr>
        <w:t>21</w:t>
      </w:r>
      <w:r>
        <w:t>(2–3), 213–251. https://doi.org/10.2307/1218190</w:t>
      </w:r>
    </w:p>
    <w:p w14:paraId="154C6F95" w14:textId="77777777" w:rsidR="00576064" w:rsidRPr="00576064" w:rsidRDefault="00576064" w:rsidP="000921B1">
      <w:pPr>
        <w:pStyle w:val="Bibliography"/>
        <w:jc w:val="left"/>
        <w:rPr>
          <w:lang w:val="fr-FR"/>
        </w:rPr>
      </w:pPr>
      <w:r>
        <w:t xml:space="preserve">Wilting, H. C., Schipper, A. M., Bakkenes, M., Meijer, J. R., &amp; Huijbregts, M. A. J. (2017). Quantifying Biodiversity Losses Due to Human Consumption: A Global-Scale Footprint Analysis. </w:t>
      </w:r>
      <w:r w:rsidRPr="00576064">
        <w:rPr>
          <w:i/>
          <w:iCs/>
          <w:lang w:val="fr-FR"/>
        </w:rPr>
        <w:t>Environmental Science &amp; Technology</w:t>
      </w:r>
      <w:r w:rsidRPr="00576064">
        <w:rPr>
          <w:lang w:val="fr-FR"/>
        </w:rPr>
        <w:t xml:space="preserve">, </w:t>
      </w:r>
      <w:r w:rsidRPr="00576064">
        <w:rPr>
          <w:i/>
          <w:iCs/>
          <w:lang w:val="fr-FR"/>
        </w:rPr>
        <w:t>51</w:t>
      </w:r>
      <w:r w:rsidRPr="00576064">
        <w:rPr>
          <w:lang w:val="fr-FR"/>
        </w:rPr>
        <w:t>(6), 3298–3306. https://doi.org/10.1021/acs.est.6b05296</w:t>
      </w:r>
    </w:p>
    <w:p w14:paraId="30616911" w14:textId="77777777" w:rsidR="00576064" w:rsidRDefault="00576064" w:rsidP="000921B1">
      <w:pPr>
        <w:pStyle w:val="Bibliography"/>
        <w:jc w:val="left"/>
      </w:pPr>
      <w:r w:rsidRPr="00576064">
        <w:rPr>
          <w:lang w:val="fr-FR"/>
        </w:rPr>
        <w:t xml:space="preserve">Xu, X., Xie, Y., Qi, K., Luo, Z., &amp; Wang, X. (2018). </w:t>
      </w:r>
      <w:r>
        <w:t xml:space="preserve">Detecting the response of bird communities and biodiversity to habitat loss and fragmentation due to urbanization. </w:t>
      </w:r>
      <w:r>
        <w:rPr>
          <w:i/>
          <w:iCs/>
        </w:rPr>
        <w:t>Science of The Total Environment</w:t>
      </w:r>
      <w:r>
        <w:t xml:space="preserve">, </w:t>
      </w:r>
      <w:r>
        <w:rPr>
          <w:i/>
          <w:iCs/>
        </w:rPr>
        <w:t>624</w:t>
      </w:r>
      <w:r>
        <w:t>, 1561–1576. https://doi.org/10.1016/j.scitotenv.2017.12.143</w:t>
      </w:r>
    </w:p>
    <w:p w14:paraId="7F491A99" w14:textId="45268FC3" w:rsidR="009D6447" w:rsidRPr="00CF43E7" w:rsidRDefault="00022376" w:rsidP="000921B1">
      <w:pPr>
        <w:pBdr>
          <w:top w:val="nil"/>
          <w:left w:val="nil"/>
          <w:bottom w:val="nil"/>
          <w:right w:val="nil"/>
          <w:between w:val="nil"/>
        </w:pBdr>
        <w:spacing w:after="0"/>
        <w:ind w:left="720" w:hanging="720"/>
        <w:jc w:val="left"/>
        <w:rPr>
          <w:color w:val="000000"/>
          <w:lang w:val="fr-FR"/>
        </w:rPr>
      </w:pPr>
      <w:r>
        <w:rPr>
          <w:color w:val="000000"/>
          <w:lang w:val="fr-FR"/>
        </w:rPr>
        <w:fldChar w:fldCharType="end"/>
      </w:r>
    </w:p>
    <w:sectPr w:rsidR="009D6447" w:rsidRPr="00CF43E7" w:rsidSect="00574C9A">
      <w:footerReference w:type="default" r:id="rId20"/>
      <w:footerReference w:type="first" r:id="rId21"/>
      <w:pgSz w:w="11906" w:h="16838"/>
      <w:pgMar w:top="1440" w:right="1440" w:bottom="1440" w:left="1440" w:header="708" w:footer="708" w:gutter="0"/>
      <w:lnNumType w:countBy="1"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il Petr" w:date="2023-02-16T18:43:00Z" w:initials="KP">
    <w:p w14:paraId="1EDA641D" w14:textId="77777777" w:rsidR="00C06D14" w:rsidRDefault="00C06D14" w:rsidP="002E17AC">
      <w:pPr>
        <w:pStyle w:val="CommentText"/>
        <w:ind w:firstLine="0"/>
        <w:jc w:val="left"/>
      </w:pPr>
      <w:r>
        <w:rPr>
          <w:rStyle w:val="CommentReference"/>
        </w:rPr>
        <w:annotationRef/>
      </w:r>
      <w:r>
        <w:rPr>
          <w:lang w:val="en-US"/>
        </w:rPr>
        <w:t xml:space="preserve">Is this how the journal wants us to present the data and code? If not, then I'd move this to the methods. </w:t>
      </w:r>
    </w:p>
  </w:comment>
  <w:comment w:id="1" w:author="Keil Petr" w:date="2023-02-16T18:47:00Z" w:initials="KP">
    <w:p w14:paraId="2DCF9F38" w14:textId="77777777" w:rsidR="000921B1" w:rsidRDefault="000921B1" w:rsidP="00C45465">
      <w:pPr>
        <w:pStyle w:val="CommentText"/>
        <w:ind w:firstLine="0"/>
        <w:jc w:val="left"/>
      </w:pPr>
      <w:r>
        <w:rPr>
          <w:rStyle w:val="CommentReference"/>
        </w:rPr>
        <w:annotationRef/>
      </w:r>
      <w:r>
        <w:rPr>
          <w:lang w:val="en-US"/>
        </w:rPr>
        <w:t>I have changed the justification to left-aligned, out of courtesy to our dyslectic colleagues. Block-adjusted with straight right margin makes longer texts harder to read, and particularly to dyslectic people. Many journals are now moving to this style even in the final typeset papers (or they use 2 or more columns, which make block-adjusted text fine). For A4 manuscripts spanning the whole width of page, block justification is not justifiable.</w:t>
      </w:r>
    </w:p>
  </w:comment>
  <w:comment w:id="3" w:author="Keil Petr" w:date="2023-02-16T18:49:00Z" w:initials="KP">
    <w:p w14:paraId="7DA980DA" w14:textId="77777777" w:rsidR="00965C81" w:rsidRDefault="00965C81" w:rsidP="001A4CD7">
      <w:pPr>
        <w:pStyle w:val="CommentText"/>
        <w:ind w:firstLine="0"/>
        <w:jc w:val="left"/>
      </w:pPr>
      <w:r>
        <w:rPr>
          <w:rStyle w:val="CommentReference"/>
        </w:rPr>
        <w:annotationRef/>
      </w:r>
      <w:r>
        <w:t xml:space="preserve">I indented the first-line of paragraphs (except for the first paragraph in a section) to follow the typesetting conventions, and also to visually better separate the paragraphs. </w:t>
      </w:r>
    </w:p>
  </w:comment>
  <w:comment w:id="51" w:author="Keil Petr" w:date="2023-02-16T17:18:00Z" w:initials="KP">
    <w:p w14:paraId="4AE24B7C" w14:textId="77777777" w:rsidR="00EF5FCA" w:rsidRDefault="005F5712">
      <w:pPr>
        <w:pStyle w:val="CommentText"/>
        <w:ind w:firstLine="0"/>
        <w:jc w:val="left"/>
      </w:pPr>
      <w:r>
        <w:rPr>
          <w:rStyle w:val="CommentReference"/>
        </w:rPr>
        <w:annotationRef/>
      </w:r>
      <w:r w:rsidR="00EF5FCA">
        <w:t xml:space="preserve">This is absolutely critical, and I wonder why we hadn't had it here before. Without the "average" or "mean", grain has no clear difference from simple "area". </w:t>
      </w:r>
    </w:p>
    <w:p w14:paraId="4F6D8C9A" w14:textId="77777777" w:rsidR="00EF5FCA" w:rsidRDefault="00EF5FCA" w:rsidP="00EA38C4">
      <w:pPr>
        <w:pStyle w:val="CommentText"/>
        <w:ind w:firstLine="0"/>
        <w:jc w:val="left"/>
      </w:pPr>
      <w:r>
        <w:t>I have modified the section below accordingly.</w:t>
      </w:r>
    </w:p>
  </w:comment>
  <w:comment w:id="75" w:author="Keil Petr" w:date="2023-02-16T13:04:00Z" w:initials="KP">
    <w:p w14:paraId="50E438D4" w14:textId="72F6A3C1" w:rsidR="00B64BDF" w:rsidRDefault="00B64BDF" w:rsidP="00F21CF7">
      <w:pPr>
        <w:pStyle w:val="CommentText"/>
        <w:jc w:val="left"/>
      </w:pPr>
      <w:r>
        <w:rPr>
          <w:rStyle w:val="CommentReference"/>
        </w:rPr>
        <w:annotationRef/>
      </w:r>
      <w:r>
        <w:rPr>
          <w:lang w:val="en-US"/>
        </w:rPr>
        <w:t>In the figure you use sampling, not obsevation, so I'd be consistent.</w:t>
      </w:r>
    </w:p>
  </w:comment>
  <w:comment w:id="157" w:author="Keil Petr" w:date="2023-02-16T19:02:00Z" w:initials="KP">
    <w:p w14:paraId="5C490A1D" w14:textId="77777777" w:rsidR="0039741E" w:rsidRDefault="0039741E" w:rsidP="009D45B5">
      <w:pPr>
        <w:pStyle w:val="CommentText"/>
        <w:ind w:firstLine="0"/>
        <w:jc w:val="left"/>
      </w:pPr>
      <w:r>
        <w:rPr>
          <w:rStyle w:val="CommentReference"/>
        </w:rPr>
        <w:annotationRef/>
      </w:r>
      <w:r>
        <w:t>For final MS for submission, I suggest to either move captions right behind the figures, or to move the figures to the back of the ms right next to captions. If none of the options sounds good, at least add a note that this is Figure 1.</w:t>
      </w:r>
    </w:p>
  </w:comment>
  <w:comment w:id="179" w:author="Keil Petr" w:date="2023-02-16T12:53:00Z" w:initials="KP">
    <w:p w14:paraId="481FC683" w14:textId="12DC193A" w:rsidR="00F975F3" w:rsidRDefault="00F975F3" w:rsidP="00B721F7">
      <w:pPr>
        <w:pStyle w:val="CommentText"/>
        <w:jc w:val="left"/>
      </w:pPr>
      <w:r>
        <w:rPr>
          <w:rStyle w:val="CommentReference"/>
        </w:rPr>
        <w:annotationRef/>
      </w:r>
      <w:r>
        <w:rPr>
          <w:lang w:val="en-US"/>
        </w:rPr>
        <w:t>I'd actually mention this in the definition of the lag in the introduction, and maybe not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DA641D" w15:done="0"/>
  <w15:commentEx w15:paraId="2DCF9F38" w15:done="0"/>
  <w15:commentEx w15:paraId="7DA980DA" w15:done="0"/>
  <w15:commentEx w15:paraId="4F6D8C9A" w15:done="0"/>
  <w15:commentEx w15:paraId="50E438D4" w15:done="0"/>
  <w15:commentEx w15:paraId="5C490A1D" w15:done="0"/>
  <w15:commentEx w15:paraId="481FC6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F7C8" w16cex:dateUtc="2023-02-16T17:43:00Z"/>
  <w16cex:commentExtensible w16cex:durableId="2798F8B0" w16cex:dateUtc="2023-02-16T17:47:00Z"/>
  <w16cex:commentExtensible w16cex:durableId="2798F943" w16cex:dateUtc="2023-02-16T17:49:00Z"/>
  <w16cex:commentExtensible w16cex:durableId="2798E402" w16cex:dateUtc="2023-02-16T16:18:00Z"/>
  <w16cex:commentExtensible w16cex:durableId="2798A850" w16cex:dateUtc="2023-02-16T12:04:00Z"/>
  <w16cex:commentExtensible w16cex:durableId="2798FC31" w16cex:dateUtc="2023-02-16T18:02:00Z"/>
  <w16cex:commentExtensible w16cex:durableId="2798A5B4" w16cex:dateUtc="2023-02-16T1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DA641D" w16cid:durableId="2798F7C8"/>
  <w16cid:commentId w16cid:paraId="2DCF9F38" w16cid:durableId="2798F8B0"/>
  <w16cid:commentId w16cid:paraId="7DA980DA" w16cid:durableId="2798F943"/>
  <w16cid:commentId w16cid:paraId="4F6D8C9A" w16cid:durableId="2798E402"/>
  <w16cid:commentId w16cid:paraId="50E438D4" w16cid:durableId="2798A850"/>
  <w16cid:commentId w16cid:paraId="5C490A1D" w16cid:durableId="2798FC31"/>
  <w16cid:commentId w16cid:paraId="481FC683" w16cid:durableId="2798A5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0C7A8" w14:textId="77777777" w:rsidR="00845ADB" w:rsidRDefault="00845ADB">
      <w:pPr>
        <w:spacing w:after="0" w:line="240" w:lineRule="auto"/>
      </w:pPr>
      <w:r>
        <w:separator/>
      </w:r>
    </w:p>
  </w:endnote>
  <w:endnote w:type="continuationSeparator" w:id="0">
    <w:p w14:paraId="20E2899D" w14:textId="77777777" w:rsidR="00845ADB" w:rsidRDefault="00845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577D" w14:textId="075CBB32" w:rsidR="009D6447" w:rsidRPr="00574C9A" w:rsidRDefault="009D6447">
    <w:pPr>
      <w:jc w:val="righ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B7E4E" w14:textId="1D968DC6" w:rsidR="00574C9A" w:rsidRPr="00574C9A" w:rsidRDefault="00574C9A" w:rsidP="00574C9A">
    <w:pPr>
      <w:spacing w:after="0" w:line="276" w:lineRule="auto"/>
      <w:rPr>
        <w:lang w:val="fr-FR"/>
      </w:rPr>
    </w:pPr>
    <w:r w:rsidRPr="00574C9A">
      <w:rPr>
        <w:lang w:val="fr-FR"/>
      </w:rPr>
      <w:t xml:space="preserve">* </w:t>
    </w:r>
    <w:r>
      <w:rPr>
        <w:lang w:val="fr-FR"/>
      </w:rPr>
      <w:t>François Leroy. Tel. : +420737480623</w:t>
    </w:r>
    <w:r w:rsidRPr="00574C9A">
      <w:rPr>
        <w:lang w:val="fr-FR"/>
      </w:rPr>
      <w:t xml:space="preserve"> </w:t>
    </w:r>
  </w:p>
  <w:p w14:paraId="4BF96DC5" w14:textId="3894C742" w:rsidR="00574C9A" w:rsidRPr="00F33E3C" w:rsidRDefault="00574C9A" w:rsidP="00574C9A">
    <w:pPr>
      <w:spacing w:after="0" w:line="276" w:lineRule="auto"/>
      <w:rPr>
        <w:lang w:val="fr-FR"/>
      </w:rPr>
    </w:pPr>
    <w:proofErr w:type="gramStart"/>
    <w:r w:rsidRPr="00F33E3C">
      <w:rPr>
        <w:lang w:val="fr-FR"/>
      </w:rPr>
      <w:t>E-mail</w:t>
    </w:r>
    <w:proofErr w:type="gramEnd"/>
    <w:r w:rsidRPr="00F33E3C">
      <w:rPr>
        <w:lang w:val="fr-FR"/>
      </w:rPr>
      <w:t xml:space="preserve"> </w:t>
    </w:r>
    <w:proofErr w:type="spellStart"/>
    <w:r w:rsidRPr="00F33E3C">
      <w:rPr>
        <w:lang w:val="fr-FR"/>
      </w:rPr>
      <w:t>address</w:t>
    </w:r>
    <w:proofErr w:type="spellEnd"/>
    <w:r w:rsidRPr="00F33E3C">
      <w:rPr>
        <w:lang w:val="fr-FR"/>
      </w:rPr>
      <w:tab/>
      <w:t xml:space="preserve">: </w:t>
    </w:r>
    <w:hyperlink r:id="rId1">
      <w:r w:rsidRPr="00F33E3C">
        <w:rPr>
          <w:color w:val="0563C1"/>
          <w:u w:val="single"/>
          <w:lang w:val="fr-FR"/>
        </w:rPr>
        <w:t>leroy@fzp.czu.cz</w:t>
      </w:r>
    </w:hyperlink>
  </w:p>
  <w:p w14:paraId="5DA112D7" w14:textId="77777777" w:rsidR="00A17B46" w:rsidRPr="00F33E3C" w:rsidRDefault="00A17B46">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1F6BD" w14:textId="77777777" w:rsidR="00845ADB" w:rsidRDefault="00845ADB">
      <w:pPr>
        <w:spacing w:after="0" w:line="240" w:lineRule="auto"/>
      </w:pPr>
      <w:r>
        <w:separator/>
      </w:r>
    </w:p>
  </w:footnote>
  <w:footnote w:type="continuationSeparator" w:id="0">
    <w:p w14:paraId="5F08BEBC" w14:textId="77777777" w:rsidR="00845ADB" w:rsidRDefault="00845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A6D3C"/>
    <w:multiLevelType w:val="multilevel"/>
    <w:tmpl w:val="D39238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966747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il Petr">
    <w15:presenceInfo w15:providerId="AD" w15:userId="S::keil@fzp.czu.cz::047035e9-f98a-40bc-9eef-52f2fbe91d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447"/>
    <w:rsid w:val="0001215A"/>
    <w:rsid w:val="00022376"/>
    <w:rsid w:val="00030CB2"/>
    <w:rsid w:val="00062A72"/>
    <w:rsid w:val="00065E21"/>
    <w:rsid w:val="000921B1"/>
    <w:rsid w:val="000966BC"/>
    <w:rsid w:val="000B44E5"/>
    <w:rsid w:val="000E3A69"/>
    <w:rsid w:val="000E52E8"/>
    <w:rsid w:val="00114770"/>
    <w:rsid w:val="001273D6"/>
    <w:rsid w:val="00132DF3"/>
    <w:rsid w:val="001412C7"/>
    <w:rsid w:val="00151BFB"/>
    <w:rsid w:val="001526B1"/>
    <w:rsid w:val="00155A98"/>
    <w:rsid w:val="001665A9"/>
    <w:rsid w:val="00182A36"/>
    <w:rsid w:val="001D07C2"/>
    <w:rsid w:val="001D7AE2"/>
    <w:rsid w:val="001E2C9D"/>
    <w:rsid w:val="002402C3"/>
    <w:rsid w:val="00280CD8"/>
    <w:rsid w:val="00281B2B"/>
    <w:rsid w:val="00282532"/>
    <w:rsid w:val="00283760"/>
    <w:rsid w:val="002867C4"/>
    <w:rsid w:val="00290C03"/>
    <w:rsid w:val="002B6DB4"/>
    <w:rsid w:val="002D44EB"/>
    <w:rsid w:val="00313BAC"/>
    <w:rsid w:val="00316EF6"/>
    <w:rsid w:val="00337427"/>
    <w:rsid w:val="00356A66"/>
    <w:rsid w:val="00371B6B"/>
    <w:rsid w:val="0037268C"/>
    <w:rsid w:val="00385EB4"/>
    <w:rsid w:val="003911D9"/>
    <w:rsid w:val="00394FBF"/>
    <w:rsid w:val="0039741E"/>
    <w:rsid w:val="003B6F18"/>
    <w:rsid w:val="003C003F"/>
    <w:rsid w:val="003C1E7C"/>
    <w:rsid w:val="003C3312"/>
    <w:rsid w:val="003C5F0C"/>
    <w:rsid w:val="003E6237"/>
    <w:rsid w:val="003F2895"/>
    <w:rsid w:val="00404B19"/>
    <w:rsid w:val="00414D4E"/>
    <w:rsid w:val="00495917"/>
    <w:rsid w:val="004C0A12"/>
    <w:rsid w:val="004C66C5"/>
    <w:rsid w:val="00504CC7"/>
    <w:rsid w:val="0051010E"/>
    <w:rsid w:val="00517960"/>
    <w:rsid w:val="00565DA8"/>
    <w:rsid w:val="005710BD"/>
    <w:rsid w:val="00572800"/>
    <w:rsid w:val="00574C9A"/>
    <w:rsid w:val="00576064"/>
    <w:rsid w:val="005818C0"/>
    <w:rsid w:val="00595CF2"/>
    <w:rsid w:val="005A07C9"/>
    <w:rsid w:val="005A15DA"/>
    <w:rsid w:val="005D2D06"/>
    <w:rsid w:val="005F04D9"/>
    <w:rsid w:val="005F2C96"/>
    <w:rsid w:val="005F5712"/>
    <w:rsid w:val="00607B89"/>
    <w:rsid w:val="00614F41"/>
    <w:rsid w:val="006A5225"/>
    <w:rsid w:val="006D1C3B"/>
    <w:rsid w:val="006E567F"/>
    <w:rsid w:val="00707FC9"/>
    <w:rsid w:val="00713D2F"/>
    <w:rsid w:val="00715A01"/>
    <w:rsid w:val="007225E2"/>
    <w:rsid w:val="00730781"/>
    <w:rsid w:val="00744359"/>
    <w:rsid w:val="00745B56"/>
    <w:rsid w:val="007636CC"/>
    <w:rsid w:val="00790470"/>
    <w:rsid w:val="007B5E81"/>
    <w:rsid w:val="007D2BF8"/>
    <w:rsid w:val="007F0195"/>
    <w:rsid w:val="00827C75"/>
    <w:rsid w:val="00834FB6"/>
    <w:rsid w:val="00845ADB"/>
    <w:rsid w:val="00855F90"/>
    <w:rsid w:val="00857021"/>
    <w:rsid w:val="0088245C"/>
    <w:rsid w:val="00884766"/>
    <w:rsid w:val="008944B2"/>
    <w:rsid w:val="008A615E"/>
    <w:rsid w:val="008C66E8"/>
    <w:rsid w:val="008D236A"/>
    <w:rsid w:val="008E0B51"/>
    <w:rsid w:val="008E536E"/>
    <w:rsid w:val="009073AB"/>
    <w:rsid w:val="00914E78"/>
    <w:rsid w:val="0091750E"/>
    <w:rsid w:val="00924B1F"/>
    <w:rsid w:val="0093179C"/>
    <w:rsid w:val="00940F88"/>
    <w:rsid w:val="009441AB"/>
    <w:rsid w:val="00954EA3"/>
    <w:rsid w:val="00965C81"/>
    <w:rsid w:val="0098288B"/>
    <w:rsid w:val="009B7AA5"/>
    <w:rsid w:val="009C5047"/>
    <w:rsid w:val="009D2DFA"/>
    <w:rsid w:val="009D6447"/>
    <w:rsid w:val="00A17B46"/>
    <w:rsid w:val="00A21029"/>
    <w:rsid w:val="00A446A2"/>
    <w:rsid w:val="00A45BFE"/>
    <w:rsid w:val="00A717F2"/>
    <w:rsid w:val="00A81D49"/>
    <w:rsid w:val="00AB19EE"/>
    <w:rsid w:val="00AE022E"/>
    <w:rsid w:val="00B11FF1"/>
    <w:rsid w:val="00B30394"/>
    <w:rsid w:val="00B52650"/>
    <w:rsid w:val="00B64BDF"/>
    <w:rsid w:val="00B76545"/>
    <w:rsid w:val="00B779CD"/>
    <w:rsid w:val="00BB56BA"/>
    <w:rsid w:val="00BD7E1F"/>
    <w:rsid w:val="00BE41D3"/>
    <w:rsid w:val="00BE7668"/>
    <w:rsid w:val="00C05C99"/>
    <w:rsid w:val="00C06D14"/>
    <w:rsid w:val="00C144E5"/>
    <w:rsid w:val="00C375D1"/>
    <w:rsid w:val="00C57657"/>
    <w:rsid w:val="00C6482B"/>
    <w:rsid w:val="00C6541F"/>
    <w:rsid w:val="00C66A8F"/>
    <w:rsid w:val="00C90661"/>
    <w:rsid w:val="00CF43E7"/>
    <w:rsid w:val="00D02391"/>
    <w:rsid w:val="00D0774B"/>
    <w:rsid w:val="00D57BD9"/>
    <w:rsid w:val="00D66BF0"/>
    <w:rsid w:val="00D85D71"/>
    <w:rsid w:val="00D923EF"/>
    <w:rsid w:val="00D92835"/>
    <w:rsid w:val="00DA7369"/>
    <w:rsid w:val="00DC481A"/>
    <w:rsid w:val="00DD20DD"/>
    <w:rsid w:val="00DD72DC"/>
    <w:rsid w:val="00DD7339"/>
    <w:rsid w:val="00E1222E"/>
    <w:rsid w:val="00E2193E"/>
    <w:rsid w:val="00E23AD5"/>
    <w:rsid w:val="00E3701C"/>
    <w:rsid w:val="00E401F7"/>
    <w:rsid w:val="00E45B02"/>
    <w:rsid w:val="00E618BA"/>
    <w:rsid w:val="00E875BF"/>
    <w:rsid w:val="00E9414F"/>
    <w:rsid w:val="00EB732C"/>
    <w:rsid w:val="00EC3B7A"/>
    <w:rsid w:val="00ED1333"/>
    <w:rsid w:val="00EF5FCA"/>
    <w:rsid w:val="00F10437"/>
    <w:rsid w:val="00F11FBB"/>
    <w:rsid w:val="00F15A04"/>
    <w:rsid w:val="00F3383B"/>
    <w:rsid w:val="00F33E3C"/>
    <w:rsid w:val="00F403C3"/>
    <w:rsid w:val="00F425EB"/>
    <w:rsid w:val="00F470B6"/>
    <w:rsid w:val="00F606C6"/>
    <w:rsid w:val="00F6785E"/>
    <w:rsid w:val="00F76F58"/>
    <w:rsid w:val="00F9565F"/>
    <w:rsid w:val="00F96E68"/>
    <w:rsid w:val="00F975F3"/>
    <w:rsid w:val="00FA7643"/>
    <w:rsid w:val="00FB44B4"/>
    <w:rsid w:val="00FB483C"/>
    <w:rsid w:val="00FF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B4F5"/>
  <w15:docId w15:val="{55B6E639-5F50-4C33-B37A-61FFB527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D14"/>
    <w:pPr>
      <w:ind w:firstLine="720"/>
    </w:pPr>
  </w:style>
  <w:style w:type="paragraph" w:styleId="Heading1">
    <w:name w:val="heading 1"/>
    <w:basedOn w:val="Normal"/>
    <w:next w:val="Normal"/>
    <w:uiPriority w:val="9"/>
    <w:qFormat/>
    <w:rsid w:val="00C06D14"/>
    <w:pPr>
      <w:keepNext/>
      <w:keepLines/>
      <w:spacing w:before="240" w:after="200" w:line="276" w:lineRule="auto"/>
      <w:outlineLvl w:val="0"/>
    </w:pPr>
    <w:rPr>
      <w:rFonts w:ascii="Arial" w:eastAsia="Arial" w:hAnsi="Arial" w:cs="Arial"/>
      <w:b/>
      <w:sz w:val="28"/>
      <w:szCs w:val="28"/>
    </w:rPr>
  </w:style>
  <w:style w:type="paragraph" w:styleId="Heading2">
    <w:name w:val="heading 2"/>
    <w:basedOn w:val="Normal"/>
    <w:next w:val="Normal"/>
    <w:uiPriority w:val="9"/>
    <w:unhideWhenUsed/>
    <w:qFormat/>
    <w:rsid w:val="00940F88"/>
    <w:pPr>
      <w:keepNext/>
      <w:keepLines/>
      <w:spacing w:before="40" w:after="200"/>
      <w:outlineLvl w:val="1"/>
    </w:pPr>
    <w:rPr>
      <w:rFonts w:ascii="Arial" w:eastAsia="Arial" w:hAnsi="Arial" w:cs="Arial"/>
      <w:i/>
      <w:iCs/>
    </w:rPr>
  </w:style>
  <w:style w:type="paragraph" w:styleId="Heading3">
    <w:name w:val="heading 3"/>
    <w:basedOn w:val="Normal"/>
    <w:next w:val="Normal"/>
    <w:uiPriority w:val="9"/>
    <w:semiHidden/>
    <w:unhideWhenUsed/>
    <w:qFormat/>
    <w:pPr>
      <w:keepNext/>
      <w:keepLines/>
      <w:spacing w:before="40" w:after="0"/>
      <w:outlineLvl w:val="2"/>
    </w:pPr>
    <w:rPr>
      <w:rFonts w:ascii="Calibri" w:eastAsia="Calibri" w:hAnsi="Calibri" w:cs="Calibri"/>
      <w:b/>
      <w:color w:val="4F81BD"/>
      <w:sz w:val="22"/>
      <w:szCs w:val="22"/>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4F81BD"/>
      <w:sz w:val="22"/>
      <w:szCs w:val="22"/>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4F81BD"/>
      <w:sz w:val="22"/>
      <w:szCs w:val="22"/>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0"/>
    </w:pPr>
    <w:rPr>
      <w:rFonts w:ascii="Arial" w:eastAsia="Arial" w:hAnsi="Arial" w:cs="Arial"/>
      <w:b/>
      <w:sz w:val="28"/>
      <w:szCs w:val="28"/>
    </w:rPr>
  </w:style>
  <w:style w:type="paragraph" w:styleId="Subtitle">
    <w:name w:val="Subtitle"/>
    <w:basedOn w:val="Normal"/>
    <w:next w:val="Normal"/>
    <w:uiPriority w:val="11"/>
    <w:qFormat/>
    <w:rPr>
      <w:rFonts w:ascii="Calibri" w:eastAsia="Calibri" w:hAnsi="Calibri" w:cs="Calibri"/>
      <w:b/>
      <w:color w:val="345A8A"/>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391B08"/>
    <w:pPr>
      <w:spacing w:after="0"/>
      <w:ind w:left="720" w:hanging="720"/>
    </w:pPr>
  </w:style>
  <w:style w:type="character" w:styleId="LineNumber">
    <w:name w:val="line number"/>
    <w:basedOn w:val="DefaultParagraphFont"/>
    <w:uiPriority w:val="99"/>
    <w:semiHidden/>
    <w:unhideWhenUsed/>
    <w:rsid w:val="00DE0657"/>
  </w:style>
  <w:style w:type="character" w:styleId="CommentReference">
    <w:name w:val="annotation reference"/>
    <w:basedOn w:val="DefaultParagraphFont"/>
    <w:uiPriority w:val="99"/>
    <w:semiHidden/>
    <w:unhideWhenUsed/>
    <w:rsid w:val="007964C9"/>
    <w:rPr>
      <w:sz w:val="16"/>
      <w:szCs w:val="16"/>
    </w:rPr>
  </w:style>
  <w:style w:type="paragraph" w:styleId="CommentText">
    <w:name w:val="annotation text"/>
    <w:basedOn w:val="Normal"/>
    <w:link w:val="CommentTextChar"/>
    <w:uiPriority w:val="99"/>
    <w:unhideWhenUsed/>
    <w:rsid w:val="007964C9"/>
    <w:pPr>
      <w:spacing w:line="240" w:lineRule="auto"/>
    </w:pPr>
    <w:rPr>
      <w:sz w:val="20"/>
      <w:szCs w:val="20"/>
    </w:rPr>
  </w:style>
  <w:style w:type="character" w:customStyle="1" w:styleId="CommentTextChar">
    <w:name w:val="Comment Text Char"/>
    <w:basedOn w:val="DefaultParagraphFont"/>
    <w:link w:val="CommentText"/>
    <w:uiPriority w:val="99"/>
    <w:rsid w:val="007964C9"/>
    <w:rPr>
      <w:sz w:val="20"/>
      <w:szCs w:val="20"/>
    </w:rPr>
  </w:style>
  <w:style w:type="character" w:styleId="PlaceholderText">
    <w:name w:val="Placeholder Text"/>
    <w:basedOn w:val="DefaultParagraphFont"/>
    <w:uiPriority w:val="99"/>
    <w:semiHidden/>
    <w:rsid w:val="007B7D73"/>
    <w:rPr>
      <w:color w:val="808080"/>
    </w:rPr>
  </w:style>
  <w:style w:type="paragraph" w:styleId="Revision">
    <w:name w:val="Revision"/>
    <w:hidden/>
    <w:uiPriority w:val="99"/>
    <w:semiHidden/>
    <w:rsid w:val="002A2902"/>
    <w:pPr>
      <w:spacing w:after="0" w:line="240" w:lineRule="auto"/>
      <w:jc w:val="left"/>
    </w:pPr>
  </w:style>
  <w:style w:type="table" w:styleId="TableGrid">
    <w:name w:val="Table Grid"/>
    <w:basedOn w:val="TableNormal"/>
    <w:uiPriority w:val="39"/>
    <w:rsid w:val="00272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C4551"/>
    <w:rPr>
      <w:b/>
      <w:bCs/>
    </w:rPr>
  </w:style>
  <w:style w:type="character" w:customStyle="1" w:styleId="CommentSubjectChar">
    <w:name w:val="Comment Subject Char"/>
    <w:basedOn w:val="CommentTextChar"/>
    <w:link w:val="CommentSubject"/>
    <w:uiPriority w:val="99"/>
    <w:semiHidden/>
    <w:rsid w:val="00FC4551"/>
    <w:rPr>
      <w:b/>
      <w:bCs/>
      <w:sz w:val="20"/>
      <w:szCs w:val="20"/>
    </w:r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441AB"/>
    <w:pPr>
      <w:tabs>
        <w:tab w:val="center" w:pos="4703"/>
        <w:tab w:val="right" w:pos="9406"/>
      </w:tabs>
      <w:spacing w:after="0" w:line="240" w:lineRule="auto"/>
    </w:pPr>
  </w:style>
  <w:style w:type="character" w:customStyle="1" w:styleId="HeaderChar">
    <w:name w:val="Header Char"/>
    <w:basedOn w:val="DefaultParagraphFont"/>
    <w:link w:val="Header"/>
    <w:uiPriority w:val="99"/>
    <w:rsid w:val="009441AB"/>
  </w:style>
  <w:style w:type="paragraph" w:styleId="Footer">
    <w:name w:val="footer"/>
    <w:basedOn w:val="Normal"/>
    <w:link w:val="FooterChar"/>
    <w:uiPriority w:val="99"/>
    <w:unhideWhenUsed/>
    <w:rsid w:val="009441AB"/>
    <w:pPr>
      <w:tabs>
        <w:tab w:val="center" w:pos="4703"/>
        <w:tab w:val="right" w:pos="9406"/>
      </w:tabs>
      <w:spacing w:after="0" w:line="240" w:lineRule="auto"/>
    </w:pPr>
  </w:style>
  <w:style w:type="character" w:customStyle="1" w:styleId="FooterChar">
    <w:name w:val="Footer Char"/>
    <w:basedOn w:val="DefaultParagraphFont"/>
    <w:link w:val="Footer"/>
    <w:uiPriority w:val="99"/>
    <w:rsid w:val="00944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image" Target="media/image5.jp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hyperlink" Target="https://github.com/FrsLry/BAAE_SI_litrev" TargetMode="External"/><Relationship Id="rId14" Type="http://schemas.openxmlformats.org/officeDocument/2006/relationships/image" Target="media/image1.jpe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leroy@fzp.czu.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8EB+Dkcq2G4f0CdngDDHa9CrLg==">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</go:docsCustomData>
</go:gDocsCustomXmlDataStorage>
</file>

<file path=customXml/itemProps1.xml><?xml version="1.0" encoding="utf-8"?>
<ds:datastoreItem xmlns:ds="http://schemas.openxmlformats.org/officeDocument/2006/customXml" ds:itemID="{0538D87F-DEEE-4B02-A93C-1F6EBCE1CEE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42</Pages>
  <Words>60549</Words>
  <Characters>345135</Characters>
  <Application>Microsoft Office Word</Application>
  <DocSecurity>0</DocSecurity>
  <Lines>2876</Lines>
  <Paragraphs>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Leroy Francois</dc:creator>
  <cp:lastModifiedBy>Keil Petr</cp:lastModifiedBy>
  <cp:revision>24</cp:revision>
  <dcterms:created xsi:type="dcterms:W3CDTF">2023-02-13T12:42:00Z</dcterms:created>
  <dcterms:modified xsi:type="dcterms:W3CDTF">2023-02-17T13:38:00Z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id="B3tjJdU8"/&gt;&lt;style id="http://www.zotero.org/styles/apa" locale="en-US" hasBibliography="1" bibliographyStyleHasBeenSet="1"/&gt;&lt;prefs&gt;&lt;pref name="fieldType" value="Field"/&gt;&lt;/prefs&gt;&lt;/data&gt;</vt:lpwstr>
  </property>
</Properties>
</file>